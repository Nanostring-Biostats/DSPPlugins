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5D56" w14:textId="33DF9C56" w:rsidR="00E93E29" w:rsidRPr="006A1C7D" w:rsidRDefault="009B2917">
      <w:pPr>
        <w:rPr>
          <w:rFonts w:ascii="Helvetica" w:hAnsi="Helvetica" w:cs="Helvetica"/>
          <w:b/>
          <w:sz w:val="28"/>
        </w:rPr>
      </w:pPr>
      <w:r w:rsidRPr="006A1C7D">
        <w:rPr>
          <w:rFonts w:ascii="Helvetica" w:hAnsi="Helvetica" w:cs="Helvetica"/>
          <w:b/>
          <w:sz w:val="28"/>
        </w:rPr>
        <w:t>Use of the “</w:t>
      </w:r>
      <w:r w:rsidR="00602289" w:rsidRPr="006A1C7D">
        <w:rPr>
          <w:rFonts w:ascii="Helvetica" w:hAnsi="Helvetica" w:cs="Helvetica"/>
          <w:b/>
          <w:sz w:val="28"/>
        </w:rPr>
        <w:t>Dimension Reduction</w:t>
      </w:r>
      <w:r w:rsidRPr="006A1C7D">
        <w:rPr>
          <w:rFonts w:ascii="Helvetica" w:hAnsi="Helvetica" w:cs="Helvetica"/>
          <w:b/>
          <w:sz w:val="28"/>
        </w:rPr>
        <w:t>” DSP DA plugin</w:t>
      </w:r>
    </w:p>
    <w:p w14:paraId="28E0B3FB" w14:textId="62A511F6" w:rsidR="001E579C" w:rsidRDefault="001E579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This vignette is a guide to running the </w:t>
      </w:r>
      <w:r w:rsidR="00602289">
        <w:rPr>
          <w:rFonts w:ascii="Helvetica" w:hAnsi="Helvetica" w:cs="Helvetica"/>
          <w:color w:val="000000"/>
          <w:sz w:val="21"/>
          <w:szCs w:val="21"/>
        </w:rPr>
        <w:t>Dimension Reduction</w:t>
      </w:r>
      <w:r w:rsidRPr="001E579C">
        <w:rPr>
          <w:rFonts w:ascii="Helvetica" w:hAnsi="Helvetica" w:cs="Helvetica"/>
          <w:color w:val="000000"/>
          <w:sz w:val="21"/>
          <w:szCs w:val="21"/>
        </w:rPr>
        <w:t xml:space="preserve"> </w:t>
      </w:r>
      <w:r>
        <w:rPr>
          <w:rFonts w:ascii="Helvetica" w:hAnsi="Helvetica" w:cs="Helvetica"/>
          <w:color w:val="000000"/>
          <w:sz w:val="21"/>
          <w:szCs w:val="21"/>
        </w:rPr>
        <w:t xml:space="preserve">DSP DA plugin and interpreting the resulting plots. </w:t>
      </w:r>
    </w:p>
    <w:p w14:paraId="068C780A" w14:textId="55E5C603" w:rsidR="001E579C" w:rsidRDefault="001E579C" w:rsidP="001E579C">
      <w:pPr>
        <w:pStyle w:val="NormalWeb"/>
        <w:shd w:val="clear" w:color="auto" w:fill="FFFFFF"/>
        <w:spacing w:before="120" w:beforeAutospacing="0" w:after="120" w:afterAutospacing="0"/>
        <w:rPr>
          <w:rFonts w:ascii="Helvetica" w:hAnsi="Helvetica" w:cs="Helvetica"/>
          <w:color w:val="000000"/>
          <w:sz w:val="21"/>
          <w:szCs w:val="21"/>
        </w:rPr>
      </w:pPr>
    </w:p>
    <w:p w14:paraId="6AEA4BA3" w14:textId="48156975" w:rsidR="001E579C" w:rsidRPr="006F5EA9" w:rsidRDefault="001E579C" w:rsidP="001E579C">
      <w:pPr>
        <w:pStyle w:val="NormalWeb"/>
        <w:shd w:val="clear" w:color="auto" w:fill="FFFFFF"/>
        <w:spacing w:before="120" w:beforeAutospacing="0" w:after="120" w:afterAutospacing="0"/>
        <w:rPr>
          <w:rFonts w:ascii="Helvetica" w:hAnsi="Helvetica" w:cs="Helvetica"/>
          <w:b/>
          <w:color w:val="000000"/>
          <w:szCs w:val="21"/>
        </w:rPr>
      </w:pPr>
      <w:r w:rsidRPr="006F5EA9">
        <w:rPr>
          <w:rFonts w:ascii="Helvetica" w:hAnsi="Helvetica" w:cs="Helvetica"/>
          <w:b/>
          <w:color w:val="000000"/>
          <w:szCs w:val="21"/>
        </w:rPr>
        <w:t>Intended use</w:t>
      </w:r>
    </w:p>
    <w:p w14:paraId="787B9AAC" w14:textId="07EE515E" w:rsidR="001E579C" w:rsidRDefault="00DC55A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This plug-in was designed for data from the </w:t>
      </w:r>
      <w:proofErr w:type="spellStart"/>
      <w:r>
        <w:rPr>
          <w:rFonts w:ascii="Helvetica" w:hAnsi="Helvetica" w:cs="Helvetica"/>
          <w:color w:val="000000"/>
          <w:sz w:val="21"/>
          <w:szCs w:val="21"/>
        </w:rPr>
        <w:t>GeoMx</w:t>
      </w:r>
      <w:proofErr w:type="spellEnd"/>
      <w:r>
        <w:rPr>
          <w:rFonts w:ascii="Helvetica" w:hAnsi="Helvetica" w:cs="Helvetica"/>
          <w:color w:val="000000"/>
          <w:sz w:val="21"/>
          <w:szCs w:val="21"/>
        </w:rPr>
        <w:t xml:space="preserve"> </w:t>
      </w:r>
      <w:r w:rsidR="00602289">
        <w:rPr>
          <w:rFonts w:ascii="Helvetica" w:hAnsi="Helvetica" w:cs="Helvetica"/>
          <w:color w:val="000000"/>
          <w:sz w:val="21"/>
          <w:szCs w:val="21"/>
        </w:rPr>
        <w:t>DSP Data, and may work best on high plex assays, such as the Cancer Transcriptome Atlas, but can be used with other assays</w:t>
      </w:r>
      <w:r>
        <w:rPr>
          <w:rFonts w:ascii="Helvetica" w:hAnsi="Helvetica" w:cs="Helvetica"/>
          <w:color w:val="000000"/>
          <w:sz w:val="21"/>
          <w:szCs w:val="21"/>
        </w:rPr>
        <w:t xml:space="preserve">. </w:t>
      </w:r>
    </w:p>
    <w:p w14:paraId="4CAF0884" w14:textId="4533B2E2" w:rsidR="00E543AC" w:rsidRDefault="00E543A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This plugin does the following:</w:t>
      </w:r>
    </w:p>
    <w:p w14:paraId="59CA49FC" w14:textId="695BC70F" w:rsidR="00E543AC" w:rsidRDefault="00602289" w:rsidP="00E543AC">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Performs dimension reduction analysis of the segments within the study, of the type specified by the user. Options include:</w:t>
      </w:r>
    </w:p>
    <w:p w14:paraId="5FF49CC4" w14:textId="248E4C10" w:rsidR="00602289" w:rsidRDefault="00602289" w:rsidP="00602289">
      <w:pPr>
        <w:pStyle w:val="NormalWeb"/>
        <w:numPr>
          <w:ilvl w:val="1"/>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PCA</w:t>
      </w:r>
    </w:p>
    <w:p w14:paraId="0208BEA9" w14:textId="4D229825" w:rsidR="00602289" w:rsidRDefault="00602289" w:rsidP="00602289">
      <w:pPr>
        <w:pStyle w:val="NormalWeb"/>
        <w:numPr>
          <w:ilvl w:val="1"/>
          <w:numId w:val="1"/>
        </w:numPr>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color w:val="000000"/>
          <w:sz w:val="21"/>
          <w:szCs w:val="21"/>
        </w:rPr>
        <w:t>tSNE</w:t>
      </w:r>
      <w:proofErr w:type="spellEnd"/>
    </w:p>
    <w:p w14:paraId="4333A8F8" w14:textId="16743811" w:rsidR="00602289" w:rsidRDefault="00602289" w:rsidP="00602289">
      <w:pPr>
        <w:pStyle w:val="NormalWeb"/>
        <w:numPr>
          <w:ilvl w:val="1"/>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UMAP</w:t>
      </w:r>
    </w:p>
    <w:p w14:paraId="42B7DC3E" w14:textId="795FC73E" w:rsidR="00602289" w:rsidRDefault="00602289" w:rsidP="00602289">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Plots the resulting first two dimensions against each other as a scatter plot. There are options of users to control the color, shape, and color palette of the resulting plot.</w:t>
      </w:r>
      <w:r w:rsidR="004E0097">
        <w:rPr>
          <w:rFonts w:ascii="Helvetica" w:hAnsi="Helvetica" w:cs="Helvetica"/>
          <w:color w:val="000000"/>
          <w:sz w:val="21"/>
          <w:szCs w:val="21"/>
        </w:rPr>
        <w:t xml:space="preserve"> Plots are 6 in by 8 in, at 300 dpi PNG files.</w:t>
      </w:r>
    </w:p>
    <w:p w14:paraId="27D34296" w14:textId="25E020D0" w:rsidR="00602289" w:rsidRDefault="00602289" w:rsidP="00602289">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If a PCA is being shown, it will also graph the cumulative proportion of variance explained by each principal component up to the first 15 components</w:t>
      </w:r>
    </w:p>
    <w:p w14:paraId="22578915" w14:textId="327C2F63" w:rsidR="00602289" w:rsidRDefault="00602289" w:rsidP="00602289">
      <w:pPr>
        <w:pStyle w:val="NormalWeb"/>
        <w:numPr>
          <w:ilvl w:val="0"/>
          <w:numId w:val="1"/>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Saves an updated annotation sheet with Dim1, Dim2, and in the case of PCA Dim 3 </w:t>
      </w:r>
      <w:r w:rsidR="00791C40">
        <w:rPr>
          <w:rFonts w:ascii="Helvetica" w:hAnsi="Helvetica" w:cs="Helvetica"/>
          <w:color w:val="000000"/>
          <w:sz w:val="21"/>
          <w:szCs w:val="21"/>
        </w:rPr>
        <w:t xml:space="preserve">as well, </w:t>
      </w:r>
      <w:r>
        <w:rPr>
          <w:rFonts w:ascii="Helvetica" w:hAnsi="Helvetica" w:cs="Helvetica"/>
          <w:color w:val="000000"/>
          <w:sz w:val="21"/>
          <w:szCs w:val="21"/>
        </w:rPr>
        <w:t>for the purpose of re-graphing with external software as a CSV.</w:t>
      </w:r>
    </w:p>
    <w:p w14:paraId="6132C367" w14:textId="737F2978"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p>
    <w:p w14:paraId="46BA1D9F" w14:textId="5B0B3CD7" w:rsidR="00012BA5" w:rsidRPr="006F5EA9" w:rsidRDefault="00012BA5" w:rsidP="00012BA5">
      <w:pPr>
        <w:pStyle w:val="NormalWeb"/>
        <w:shd w:val="clear" w:color="auto" w:fill="FFFFFF"/>
        <w:spacing w:before="120" w:beforeAutospacing="0" w:after="120" w:afterAutospacing="0"/>
        <w:rPr>
          <w:rFonts w:ascii="Helvetica" w:hAnsi="Helvetica" w:cs="Helvetica"/>
          <w:color w:val="000000"/>
          <w:szCs w:val="21"/>
        </w:rPr>
      </w:pPr>
      <w:r w:rsidRPr="006F5EA9">
        <w:rPr>
          <w:rFonts w:ascii="Helvetica" w:hAnsi="Helvetica" w:cs="Helvetica"/>
          <w:b/>
          <w:color w:val="000000"/>
          <w:szCs w:val="21"/>
        </w:rPr>
        <w:t>Contents</w:t>
      </w:r>
    </w:p>
    <w:p w14:paraId="71EA2E26" w14:textId="44C29403"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r w:rsidRPr="005D1E17">
        <w:rPr>
          <w:rFonts w:ascii="Helvetica" w:hAnsi="Helvetica" w:cs="Helvetica"/>
          <w:i/>
          <w:color w:val="000000"/>
          <w:sz w:val="21"/>
          <w:szCs w:val="21"/>
        </w:rPr>
        <w:t>Page 2</w:t>
      </w:r>
      <w:r>
        <w:rPr>
          <w:rFonts w:ascii="Helvetica" w:hAnsi="Helvetica" w:cs="Helvetica"/>
          <w:color w:val="000000"/>
          <w:sz w:val="21"/>
          <w:szCs w:val="21"/>
        </w:rPr>
        <w:t xml:space="preserve">: </w:t>
      </w:r>
      <w:r w:rsidRPr="00012BA5">
        <w:rPr>
          <w:rFonts w:ascii="Helvetica" w:hAnsi="Helvetica" w:cs="Helvetica"/>
          <w:color w:val="000000"/>
          <w:sz w:val="21"/>
          <w:szCs w:val="21"/>
        </w:rPr>
        <w:t>Loading into the DSP-DA</w:t>
      </w:r>
    </w:p>
    <w:p w14:paraId="77B518F1" w14:textId="0D2B469E"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r w:rsidRPr="005D1E17">
        <w:rPr>
          <w:rFonts w:ascii="Helvetica" w:hAnsi="Helvetica" w:cs="Helvetica"/>
          <w:i/>
          <w:color w:val="000000"/>
          <w:sz w:val="21"/>
          <w:szCs w:val="21"/>
        </w:rPr>
        <w:t>Page 3</w:t>
      </w:r>
      <w:r>
        <w:rPr>
          <w:rFonts w:ascii="Helvetica" w:hAnsi="Helvetica" w:cs="Helvetica"/>
          <w:color w:val="000000"/>
          <w:sz w:val="21"/>
          <w:szCs w:val="21"/>
        </w:rPr>
        <w:t xml:space="preserve">: </w:t>
      </w:r>
      <w:r w:rsidRPr="00012BA5">
        <w:rPr>
          <w:rFonts w:ascii="Helvetica" w:hAnsi="Helvetica" w:cs="Helvetica"/>
          <w:color w:val="000000"/>
          <w:sz w:val="21"/>
          <w:szCs w:val="21"/>
        </w:rPr>
        <w:t>Setting User Parameters</w:t>
      </w:r>
    </w:p>
    <w:p w14:paraId="7471CC24" w14:textId="07962C23"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r w:rsidRPr="005D1E17">
        <w:rPr>
          <w:rFonts w:ascii="Helvetica" w:hAnsi="Helvetica" w:cs="Helvetica"/>
          <w:i/>
          <w:color w:val="000000"/>
          <w:sz w:val="21"/>
          <w:szCs w:val="21"/>
        </w:rPr>
        <w:t>Page 4</w:t>
      </w:r>
      <w:r>
        <w:rPr>
          <w:rFonts w:ascii="Helvetica" w:hAnsi="Helvetica" w:cs="Helvetica"/>
          <w:color w:val="000000"/>
          <w:sz w:val="21"/>
          <w:szCs w:val="21"/>
        </w:rPr>
        <w:t xml:space="preserve">: </w:t>
      </w:r>
      <w:r w:rsidRPr="00012BA5">
        <w:rPr>
          <w:rFonts w:ascii="Helvetica" w:hAnsi="Helvetica" w:cs="Helvetica"/>
          <w:color w:val="000000"/>
          <w:sz w:val="21"/>
          <w:szCs w:val="21"/>
        </w:rPr>
        <w:t>Interpretation of resulting files and figures</w:t>
      </w:r>
    </w:p>
    <w:p w14:paraId="2727FEC0" w14:textId="77777777" w:rsidR="00012BA5" w:rsidRDefault="00012BA5" w:rsidP="00012BA5">
      <w:pPr>
        <w:pStyle w:val="NormalWeb"/>
        <w:shd w:val="clear" w:color="auto" w:fill="FFFFFF"/>
        <w:spacing w:before="120" w:beforeAutospacing="0" w:after="120" w:afterAutospacing="0"/>
        <w:rPr>
          <w:rFonts w:ascii="Helvetica" w:hAnsi="Helvetica" w:cs="Helvetica"/>
          <w:color w:val="000000"/>
          <w:sz w:val="21"/>
          <w:szCs w:val="21"/>
        </w:rPr>
      </w:pPr>
    </w:p>
    <w:p w14:paraId="5126B3FD" w14:textId="0D5862B8" w:rsidR="00012BA5" w:rsidRDefault="00012BA5" w:rsidP="00012BA5">
      <w:pPr>
        <w:pStyle w:val="NormalWeb"/>
        <w:shd w:val="clear" w:color="auto" w:fill="FFFFFF"/>
        <w:spacing w:before="120" w:beforeAutospacing="0" w:after="120" w:afterAutospacing="0"/>
        <w:jc w:val="center"/>
        <w:rPr>
          <w:rFonts w:ascii="Helvetica" w:hAnsi="Helvetica" w:cs="Helvetica"/>
          <w:color w:val="000000"/>
          <w:sz w:val="21"/>
          <w:szCs w:val="21"/>
        </w:rPr>
      </w:pPr>
      <w:r>
        <w:rPr>
          <w:rFonts w:ascii="Helvetica" w:hAnsi="Helvetica" w:cs="Helvetica"/>
          <w:b/>
          <w:noProof/>
          <w:color w:val="000000"/>
          <w:sz w:val="21"/>
          <w:szCs w:val="21"/>
        </w:rPr>
        <w:drawing>
          <wp:inline distT="0" distB="0" distL="0" distR="0" wp14:anchorId="5C97539A" wp14:editId="7765897C">
            <wp:extent cx="4394201" cy="32956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7004" cy="3305252"/>
                    </a:xfrm>
                    <a:prstGeom prst="rect">
                      <a:avLst/>
                    </a:prstGeom>
                    <a:noFill/>
                    <a:ln>
                      <a:noFill/>
                    </a:ln>
                  </pic:spPr>
                </pic:pic>
              </a:graphicData>
            </a:graphic>
          </wp:inline>
        </w:drawing>
      </w:r>
    </w:p>
    <w:p w14:paraId="09F26E80" w14:textId="647214D5" w:rsidR="006120C5" w:rsidRPr="009E15FC" w:rsidRDefault="00012BA5" w:rsidP="00012BA5">
      <w:pPr>
        <w:pStyle w:val="NormalWeb"/>
        <w:shd w:val="clear" w:color="auto" w:fill="FFFFFF"/>
        <w:spacing w:before="120" w:beforeAutospacing="0" w:after="120" w:afterAutospacing="0"/>
        <w:jc w:val="center"/>
        <w:rPr>
          <w:rFonts w:ascii="Helvetica" w:hAnsi="Helvetica" w:cs="Helvetica"/>
          <w:b/>
          <w:i/>
          <w:color w:val="000000"/>
          <w:sz w:val="21"/>
          <w:szCs w:val="21"/>
        </w:rPr>
      </w:pPr>
      <w:r w:rsidRPr="009E15FC">
        <w:rPr>
          <w:rFonts w:ascii="Helvetica" w:hAnsi="Helvetica" w:cs="Helvetica"/>
          <w:i/>
          <w:color w:val="000000"/>
          <w:sz w:val="21"/>
          <w:szCs w:val="21"/>
        </w:rPr>
        <w:t>For more example graphs see page 4</w:t>
      </w:r>
    </w:p>
    <w:p w14:paraId="2146ECC7" w14:textId="6BEF5B50" w:rsidR="00012BA5" w:rsidRDefault="00012BA5">
      <w:pPr>
        <w:rPr>
          <w:rFonts w:ascii="Helvetica" w:eastAsia="Times New Roman" w:hAnsi="Helvetica" w:cs="Helvetica"/>
          <w:b/>
          <w:color w:val="000000"/>
          <w:sz w:val="24"/>
          <w:szCs w:val="21"/>
        </w:rPr>
      </w:pPr>
      <w:r>
        <w:rPr>
          <w:rFonts w:ascii="Helvetica" w:hAnsi="Helvetica" w:cs="Helvetica"/>
          <w:b/>
          <w:color w:val="000000"/>
          <w:szCs w:val="21"/>
        </w:rPr>
        <w:br w:type="page"/>
      </w:r>
    </w:p>
    <w:p w14:paraId="2453B447" w14:textId="1CAFD9E5" w:rsidR="006120C5" w:rsidRPr="00012BA5" w:rsidRDefault="006120C5" w:rsidP="006120C5">
      <w:pPr>
        <w:pStyle w:val="NormalWeb"/>
        <w:shd w:val="clear" w:color="auto" w:fill="FFFFFF"/>
        <w:spacing w:before="120" w:beforeAutospacing="0" w:after="120" w:afterAutospacing="0"/>
        <w:rPr>
          <w:rFonts w:ascii="Helvetica" w:hAnsi="Helvetica" w:cs="Helvetica"/>
          <w:b/>
          <w:color w:val="000000"/>
          <w:szCs w:val="21"/>
        </w:rPr>
      </w:pPr>
      <w:r w:rsidRPr="00012BA5">
        <w:rPr>
          <w:rFonts w:ascii="Helvetica" w:hAnsi="Helvetica" w:cs="Helvetica"/>
          <w:b/>
          <w:color w:val="000000"/>
          <w:szCs w:val="21"/>
        </w:rPr>
        <w:lastRenderedPageBreak/>
        <w:t>Loading into the DSP-DA:</w:t>
      </w:r>
    </w:p>
    <w:p w14:paraId="537C7108" w14:textId="1F909E81" w:rsidR="006120C5" w:rsidRDefault="0078163B" w:rsidP="006120C5">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DimReduction.R</w:t>
      </w:r>
      <w:proofErr w:type="spellEnd"/>
      <w:r>
        <w:rPr>
          <w:rFonts w:ascii="Helvetica" w:hAnsi="Helvetica" w:cs="Helvetica"/>
          <w:color w:val="000000"/>
          <w:sz w:val="21"/>
          <w:szCs w:val="21"/>
        </w:rPr>
        <w:t xml:space="preserve"> file may be loaded into the custom scripts section of the DSP-DA after you have a dataset processed and ready for analysis. To do so open the custom script section by clicking on the button shown below:</w:t>
      </w:r>
    </w:p>
    <w:p w14:paraId="4F633F8B" w14:textId="50D5269E" w:rsidR="0078163B" w:rsidRPr="0078163B" w:rsidRDefault="0078163B" w:rsidP="0078163B">
      <w:pPr>
        <w:pStyle w:val="NormalWeb"/>
        <w:shd w:val="clear" w:color="auto" w:fill="FFFFFF"/>
        <w:spacing w:before="120" w:beforeAutospacing="0" w:after="120" w:afterAutospacing="0"/>
        <w:jc w:val="center"/>
        <w:rPr>
          <w:rFonts w:ascii="Helvetica" w:hAnsi="Helvetica" w:cs="Helvetica"/>
          <w:color w:val="000000"/>
          <w:sz w:val="21"/>
          <w:szCs w:val="21"/>
        </w:rPr>
      </w:pPr>
      <w:r>
        <w:rPr>
          <w:noProof/>
        </w:rPr>
        <w:drawing>
          <wp:inline distT="0" distB="0" distL="0" distR="0" wp14:anchorId="1C376114" wp14:editId="68D7E4DA">
            <wp:extent cx="130492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169" t="20548" r="22269"/>
                    <a:stretch/>
                  </pic:blipFill>
                  <pic:spPr bwMode="auto">
                    <a:xfrm>
                      <a:off x="0" y="0"/>
                      <a:ext cx="1304925" cy="552450"/>
                    </a:xfrm>
                    <a:prstGeom prst="rect">
                      <a:avLst/>
                    </a:prstGeom>
                    <a:ln>
                      <a:noFill/>
                    </a:ln>
                    <a:extLst>
                      <a:ext uri="{53640926-AAD7-44D8-BBD7-CCE9431645EC}">
                        <a14:shadowObscured xmlns:a14="http://schemas.microsoft.com/office/drawing/2010/main"/>
                      </a:ext>
                    </a:extLst>
                  </pic:spPr>
                </pic:pic>
              </a:graphicData>
            </a:graphic>
          </wp:inline>
        </w:drawing>
      </w:r>
    </w:p>
    <w:p w14:paraId="35148F82" w14:textId="1E2417A0" w:rsidR="00E543AC"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Select the “Manage” tab to open the area to load and edit scripts:</w:t>
      </w:r>
    </w:p>
    <w:p w14:paraId="69AB0AD9" w14:textId="24867185"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r>
        <w:rPr>
          <w:noProof/>
        </w:rPr>
        <w:drawing>
          <wp:inline distT="0" distB="0" distL="0" distR="0" wp14:anchorId="4C91EE7E" wp14:editId="44C7153C">
            <wp:extent cx="6858000" cy="1057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057275"/>
                    </a:xfrm>
                    <a:prstGeom prst="rect">
                      <a:avLst/>
                    </a:prstGeom>
                  </pic:spPr>
                </pic:pic>
              </a:graphicData>
            </a:graphic>
          </wp:inline>
        </w:drawing>
      </w:r>
    </w:p>
    <w:p w14:paraId="54BDC32C" w14:textId="724883CB"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p>
    <w:p w14:paraId="62F4F17D" w14:textId="3DBDBCAB"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In the Management tab to add a new script and adjust parameters, fill out and then scroll to the bottom of the page. Use the “+” button to add the </w:t>
      </w:r>
      <w:proofErr w:type="spellStart"/>
      <w:r>
        <w:rPr>
          <w:rFonts w:ascii="Helvetica" w:hAnsi="Helvetica" w:cs="Helvetica"/>
          <w:color w:val="000000"/>
          <w:sz w:val="21"/>
          <w:szCs w:val="21"/>
        </w:rPr>
        <w:t>DimReduction.R</w:t>
      </w:r>
      <w:proofErr w:type="spellEnd"/>
      <w:r>
        <w:rPr>
          <w:rFonts w:ascii="Helvetica" w:hAnsi="Helvetica" w:cs="Helvetica"/>
          <w:color w:val="000000"/>
          <w:sz w:val="21"/>
          <w:szCs w:val="21"/>
        </w:rPr>
        <w:t xml:space="preserve"> file to the script:</w:t>
      </w:r>
    </w:p>
    <w:p w14:paraId="32FBC7C2" w14:textId="25304AC3" w:rsidR="0078163B" w:rsidRDefault="0078163B" w:rsidP="0078163B">
      <w:pPr>
        <w:pStyle w:val="NormalWeb"/>
        <w:shd w:val="clear" w:color="auto" w:fill="FFFFFF"/>
        <w:spacing w:before="120" w:beforeAutospacing="0" w:after="120" w:afterAutospacing="0"/>
        <w:jc w:val="center"/>
        <w:rPr>
          <w:rFonts w:ascii="Helvetica" w:hAnsi="Helvetica" w:cs="Helvetica"/>
          <w:color w:val="000000"/>
          <w:sz w:val="21"/>
          <w:szCs w:val="21"/>
        </w:rPr>
      </w:pPr>
      <w:r>
        <w:rPr>
          <w:noProof/>
        </w:rPr>
        <w:drawing>
          <wp:inline distT="0" distB="0" distL="0" distR="0" wp14:anchorId="48B0EAA3" wp14:editId="46265A36">
            <wp:extent cx="1457325" cy="1847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7325" cy="1847850"/>
                    </a:xfrm>
                    <a:prstGeom prst="rect">
                      <a:avLst/>
                    </a:prstGeom>
                  </pic:spPr>
                </pic:pic>
              </a:graphicData>
            </a:graphic>
          </wp:inline>
        </w:drawing>
      </w:r>
    </w:p>
    <w:p w14:paraId="6FCD574E" w14:textId="49E83961"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p>
    <w:p w14:paraId="2D48119C" w14:textId="35B4C7A1"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Once added the parameters of the script can be adjusted by editing the top lines in the script and hitting the “Save” button. You do </w:t>
      </w:r>
      <w:r w:rsidRPr="009E15FC">
        <w:rPr>
          <w:rFonts w:ascii="Helvetica" w:hAnsi="Helvetica" w:cs="Helvetica"/>
          <w:b/>
          <w:color w:val="000000"/>
          <w:sz w:val="21"/>
          <w:szCs w:val="21"/>
        </w:rPr>
        <w:t>not</w:t>
      </w:r>
      <w:r>
        <w:rPr>
          <w:rFonts w:ascii="Helvetica" w:hAnsi="Helvetica" w:cs="Helvetica"/>
          <w:color w:val="000000"/>
          <w:sz w:val="21"/>
          <w:szCs w:val="21"/>
        </w:rPr>
        <w:t xml:space="preserve"> need to check the Create new dataset button.</w:t>
      </w:r>
    </w:p>
    <w:p w14:paraId="6004DD6D" w14:textId="735B2D6C" w:rsidR="0078163B" w:rsidRDefault="0078163B" w:rsidP="0078163B">
      <w:pPr>
        <w:pStyle w:val="NormalWeb"/>
        <w:shd w:val="clear" w:color="auto" w:fill="FFFFFF"/>
        <w:spacing w:before="120" w:beforeAutospacing="0" w:after="120" w:afterAutospacing="0"/>
        <w:jc w:val="center"/>
        <w:rPr>
          <w:rFonts w:ascii="Helvetica" w:hAnsi="Helvetica" w:cs="Helvetica"/>
          <w:color w:val="000000"/>
          <w:sz w:val="21"/>
          <w:szCs w:val="21"/>
        </w:rPr>
      </w:pPr>
      <w:r>
        <w:rPr>
          <w:noProof/>
        </w:rPr>
        <w:drawing>
          <wp:inline distT="0" distB="0" distL="0" distR="0" wp14:anchorId="0136BAE9" wp14:editId="2BAD1D64">
            <wp:extent cx="2762250" cy="2114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0" cy="2114550"/>
                    </a:xfrm>
                    <a:prstGeom prst="rect">
                      <a:avLst/>
                    </a:prstGeom>
                  </pic:spPr>
                </pic:pic>
              </a:graphicData>
            </a:graphic>
          </wp:inline>
        </w:drawing>
      </w:r>
    </w:p>
    <w:p w14:paraId="0BEA8272" w14:textId="6379E768" w:rsidR="0078163B" w:rsidRDefault="0078163B" w:rsidP="0078163B">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Parameter options are described in full on the next page.</w:t>
      </w:r>
    </w:p>
    <w:p w14:paraId="56AF5DFE" w14:textId="20B5B19E" w:rsidR="0078163B" w:rsidRDefault="0078163B">
      <w:pPr>
        <w:rPr>
          <w:rFonts w:ascii="Helvetica" w:eastAsia="Times New Roman" w:hAnsi="Helvetica" w:cs="Helvetica"/>
          <w:color w:val="000000"/>
          <w:sz w:val="21"/>
          <w:szCs w:val="21"/>
        </w:rPr>
      </w:pPr>
      <w:r>
        <w:rPr>
          <w:rFonts w:ascii="Helvetica" w:hAnsi="Helvetica" w:cs="Helvetica"/>
          <w:color w:val="000000"/>
          <w:sz w:val="21"/>
          <w:szCs w:val="21"/>
        </w:rPr>
        <w:br w:type="page"/>
      </w:r>
    </w:p>
    <w:p w14:paraId="756BB3CA" w14:textId="499DA1EB" w:rsidR="0078163B" w:rsidRDefault="0078163B" w:rsidP="0078163B">
      <w:pPr>
        <w:pStyle w:val="NormalWeb"/>
        <w:shd w:val="clear" w:color="auto" w:fill="FFFFFF"/>
        <w:spacing w:before="120" w:beforeAutospacing="0" w:after="120" w:afterAutospacing="0"/>
        <w:rPr>
          <w:rFonts w:ascii="Helvetica" w:hAnsi="Helvetica" w:cs="Helvetica"/>
          <w:color w:val="000000"/>
          <w:sz w:val="21"/>
          <w:szCs w:val="21"/>
        </w:rPr>
      </w:pPr>
    </w:p>
    <w:p w14:paraId="11C32B0D" w14:textId="2A8EF989" w:rsidR="0078163B" w:rsidRDefault="0078163B" w:rsidP="00F5502D">
      <w:pPr>
        <w:pStyle w:val="NormalWeb"/>
        <w:shd w:val="clear" w:color="auto" w:fill="FFFFFF"/>
        <w:spacing w:before="120" w:beforeAutospacing="0" w:after="120" w:afterAutospacing="0"/>
        <w:rPr>
          <w:rFonts w:ascii="Helvetica" w:hAnsi="Helvetica" w:cs="Helvetica"/>
          <w:color w:val="000000"/>
          <w:sz w:val="21"/>
          <w:szCs w:val="21"/>
        </w:rPr>
      </w:pPr>
    </w:p>
    <w:p w14:paraId="07452500" w14:textId="40AAEB31" w:rsidR="00F5502D" w:rsidRPr="00012BA5" w:rsidRDefault="00F5502D" w:rsidP="00F5502D">
      <w:pPr>
        <w:pStyle w:val="NormalWeb"/>
        <w:shd w:val="clear" w:color="auto" w:fill="FFFFFF"/>
        <w:spacing w:before="120" w:beforeAutospacing="0" w:after="120" w:afterAutospacing="0"/>
        <w:rPr>
          <w:rFonts w:ascii="Helvetica" w:hAnsi="Helvetica" w:cs="Helvetica"/>
          <w:b/>
          <w:color w:val="000000"/>
          <w:szCs w:val="21"/>
        </w:rPr>
      </w:pPr>
      <w:r w:rsidRPr="00012BA5">
        <w:rPr>
          <w:rFonts w:ascii="Helvetica" w:hAnsi="Helvetica" w:cs="Helvetica"/>
          <w:b/>
          <w:color w:val="000000"/>
          <w:szCs w:val="21"/>
        </w:rPr>
        <w:t>Setting User Parameters:</w:t>
      </w:r>
    </w:p>
    <w:p w14:paraId="7F67F51D" w14:textId="46FB3999" w:rsidR="00F5502D" w:rsidRDefault="00F5502D" w:rsidP="00F5502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There are a few settings that can be adjusted easily by the user at the top of the plug-in script. These include:</w:t>
      </w:r>
    </w:p>
    <w:p w14:paraId="693E2E12" w14:textId="10B11096" w:rsidR="00F5502D" w:rsidRDefault="00F5502D" w:rsidP="00F5502D">
      <w:pPr>
        <w:pStyle w:val="NormalWeb"/>
        <w:numPr>
          <w:ilvl w:val="0"/>
          <w:numId w:val="3"/>
        </w:numPr>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color w:val="000000"/>
          <w:sz w:val="21"/>
          <w:szCs w:val="21"/>
        </w:rPr>
        <w:t>plot_type</w:t>
      </w:r>
      <w:proofErr w:type="spellEnd"/>
      <w:r>
        <w:rPr>
          <w:rFonts w:ascii="Helvetica" w:hAnsi="Helvetica" w:cs="Helvetica"/>
          <w:color w:val="000000"/>
          <w:sz w:val="21"/>
          <w:szCs w:val="21"/>
        </w:rPr>
        <w:t xml:space="preserve"> – set this to either “PCA”, “UMAP”, or “</w:t>
      </w:r>
      <w:proofErr w:type="spellStart"/>
      <w:r>
        <w:rPr>
          <w:rFonts w:ascii="Helvetica" w:hAnsi="Helvetica" w:cs="Helvetica"/>
          <w:color w:val="000000"/>
          <w:sz w:val="21"/>
          <w:szCs w:val="21"/>
        </w:rPr>
        <w:t>tSNE</w:t>
      </w:r>
      <w:proofErr w:type="spellEnd"/>
      <w:r>
        <w:rPr>
          <w:rFonts w:ascii="Helvetica" w:hAnsi="Helvetica" w:cs="Helvetica"/>
          <w:color w:val="000000"/>
          <w:sz w:val="21"/>
          <w:szCs w:val="21"/>
        </w:rPr>
        <w:t>” based on user preference. No other values</w:t>
      </w:r>
      <w:r w:rsidR="00EC4468">
        <w:rPr>
          <w:rFonts w:ascii="Helvetica" w:hAnsi="Helvetica" w:cs="Helvetica"/>
          <w:color w:val="000000"/>
          <w:sz w:val="21"/>
          <w:szCs w:val="21"/>
        </w:rPr>
        <w:t xml:space="preserve"> or methods</w:t>
      </w:r>
      <w:r>
        <w:rPr>
          <w:rFonts w:ascii="Helvetica" w:hAnsi="Helvetica" w:cs="Helvetica"/>
          <w:color w:val="000000"/>
          <w:sz w:val="21"/>
          <w:szCs w:val="21"/>
        </w:rPr>
        <w:t xml:space="preserve"> are currently supported</w:t>
      </w:r>
    </w:p>
    <w:p w14:paraId="2D6364C4" w14:textId="41189599" w:rsidR="00F5502D" w:rsidRDefault="00F5502D" w:rsidP="00F5502D">
      <w:pPr>
        <w:pStyle w:val="NormalWeb"/>
        <w:numPr>
          <w:ilvl w:val="0"/>
          <w:numId w:val="3"/>
        </w:numPr>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color w:val="000000"/>
          <w:sz w:val="21"/>
          <w:szCs w:val="21"/>
        </w:rPr>
        <w:t>plot_params</w:t>
      </w:r>
      <w:proofErr w:type="spellEnd"/>
      <w:r>
        <w:rPr>
          <w:rFonts w:ascii="Helvetica" w:hAnsi="Helvetica" w:cs="Helvetica"/>
          <w:color w:val="000000"/>
          <w:sz w:val="21"/>
          <w:szCs w:val="21"/>
        </w:rPr>
        <w:t xml:space="preserve"> (plotting parameter list):</w:t>
      </w:r>
    </w:p>
    <w:p w14:paraId="27DD68CC" w14:textId="063CE96C" w:rsidR="00F5502D" w:rsidRDefault="00F5502D" w:rsidP="00F5502D">
      <w:pPr>
        <w:pStyle w:val="NormalWeb"/>
        <w:numPr>
          <w:ilvl w:val="1"/>
          <w:numId w:val="3"/>
        </w:numPr>
        <w:shd w:val="clear" w:color="auto" w:fill="FFFFFF"/>
        <w:spacing w:before="120" w:beforeAutospacing="0" w:after="120" w:afterAutospacing="0"/>
        <w:rPr>
          <w:rFonts w:ascii="Helvetica" w:hAnsi="Helvetica" w:cs="Helvetica"/>
          <w:color w:val="000000"/>
          <w:sz w:val="21"/>
          <w:szCs w:val="21"/>
        </w:rPr>
      </w:pPr>
      <w:r w:rsidRPr="00702ECA">
        <w:rPr>
          <w:rFonts w:ascii="Helvetica" w:hAnsi="Helvetica" w:cs="Helvetica"/>
          <w:i/>
          <w:color w:val="000000"/>
          <w:sz w:val="21"/>
          <w:szCs w:val="21"/>
        </w:rPr>
        <w:t>color</w:t>
      </w:r>
      <w:r>
        <w:rPr>
          <w:rFonts w:ascii="Helvetica" w:hAnsi="Helvetica" w:cs="Helvetica"/>
          <w:color w:val="000000"/>
          <w:sz w:val="21"/>
          <w:szCs w:val="21"/>
        </w:rPr>
        <w:t xml:space="preserve"> – set this to the name of an annotation tag, factor or the display name of a target within the data matrix. For example, you may have a factor named “Loc” that you want to visualize, this may be used with the color parameter. Alternatively, “VEGFA” can be used to color points by the continuous expression of VEGFA.</w:t>
      </w:r>
    </w:p>
    <w:p w14:paraId="13CB1C2E" w14:textId="1C036616" w:rsidR="00F5502D" w:rsidRDefault="00F5502D" w:rsidP="00F5502D">
      <w:pPr>
        <w:pStyle w:val="NormalWeb"/>
        <w:numPr>
          <w:ilvl w:val="1"/>
          <w:numId w:val="3"/>
        </w:numPr>
        <w:shd w:val="clear" w:color="auto" w:fill="FFFFFF"/>
        <w:spacing w:before="120" w:beforeAutospacing="0" w:after="120" w:afterAutospacing="0"/>
        <w:rPr>
          <w:rFonts w:ascii="Helvetica" w:hAnsi="Helvetica" w:cs="Helvetica"/>
          <w:color w:val="000000"/>
          <w:sz w:val="21"/>
          <w:szCs w:val="21"/>
        </w:rPr>
      </w:pPr>
      <w:bookmarkStart w:id="0" w:name="_GoBack"/>
      <w:bookmarkEnd w:id="0"/>
      <w:r w:rsidRPr="00702ECA">
        <w:rPr>
          <w:rFonts w:ascii="Helvetica" w:hAnsi="Helvetica" w:cs="Helvetica"/>
          <w:i/>
          <w:color w:val="000000"/>
          <w:sz w:val="21"/>
          <w:szCs w:val="21"/>
        </w:rPr>
        <w:t>shape</w:t>
      </w:r>
      <w:r>
        <w:rPr>
          <w:rFonts w:ascii="Helvetica" w:hAnsi="Helvetica" w:cs="Helvetica"/>
          <w:color w:val="000000"/>
          <w:sz w:val="21"/>
          <w:szCs w:val="21"/>
        </w:rPr>
        <w:t xml:space="preserve"> - </w:t>
      </w:r>
      <w:r>
        <w:rPr>
          <w:rFonts w:ascii="Helvetica" w:hAnsi="Helvetica" w:cs="Helvetica"/>
          <w:color w:val="000000"/>
          <w:sz w:val="21"/>
          <w:szCs w:val="21"/>
        </w:rPr>
        <w:t xml:space="preserve">set this to </w:t>
      </w:r>
      <w:r>
        <w:rPr>
          <w:rFonts w:ascii="Helvetica" w:hAnsi="Helvetica" w:cs="Helvetica"/>
          <w:color w:val="000000"/>
          <w:sz w:val="21"/>
          <w:szCs w:val="21"/>
        </w:rPr>
        <w:t xml:space="preserve">the name of </w:t>
      </w:r>
      <w:r>
        <w:rPr>
          <w:rFonts w:ascii="Helvetica" w:hAnsi="Helvetica" w:cs="Helvetica"/>
          <w:color w:val="000000"/>
          <w:sz w:val="21"/>
          <w:szCs w:val="21"/>
        </w:rPr>
        <w:t>an annotation tag</w:t>
      </w:r>
      <w:r>
        <w:rPr>
          <w:rFonts w:ascii="Helvetica" w:hAnsi="Helvetica" w:cs="Helvetica"/>
          <w:color w:val="000000"/>
          <w:sz w:val="21"/>
          <w:szCs w:val="21"/>
        </w:rPr>
        <w:t xml:space="preserve"> or factor</w:t>
      </w:r>
    </w:p>
    <w:p w14:paraId="6986C66A" w14:textId="7FF6279E" w:rsidR="00F5502D" w:rsidRDefault="00F5502D" w:rsidP="00F5502D">
      <w:pPr>
        <w:pStyle w:val="NormalWeb"/>
        <w:numPr>
          <w:ilvl w:val="1"/>
          <w:numId w:val="3"/>
        </w:numPr>
        <w:shd w:val="clear" w:color="auto" w:fill="FFFFFF"/>
        <w:spacing w:before="120" w:beforeAutospacing="0" w:after="120" w:afterAutospacing="0"/>
        <w:rPr>
          <w:rFonts w:ascii="Helvetica" w:hAnsi="Helvetica" w:cs="Helvetica"/>
          <w:color w:val="000000"/>
          <w:sz w:val="21"/>
          <w:szCs w:val="21"/>
        </w:rPr>
      </w:pPr>
      <w:proofErr w:type="spellStart"/>
      <w:r w:rsidRPr="00702ECA">
        <w:rPr>
          <w:rFonts w:ascii="Helvetica" w:hAnsi="Helvetica" w:cs="Helvetica"/>
          <w:i/>
          <w:color w:val="000000"/>
          <w:sz w:val="21"/>
          <w:szCs w:val="21"/>
        </w:rPr>
        <w:t>color_theme</w:t>
      </w:r>
      <w:proofErr w:type="spellEnd"/>
      <w:r>
        <w:rPr>
          <w:rFonts w:ascii="Helvetica" w:hAnsi="Helvetica" w:cs="Helvetica"/>
          <w:color w:val="000000"/>
          <w:sz w:val="21"/>
          <w:szCs w:val="21"/>
        </w:rPr>
        <w:t xml:space="preserve"> – the name of a color palette from the palettes listed </w:t>
      </w:r>
      <w:r w:rsidR="004E583C">
        <w:rPr>
          <w:rFonts w:ascii="Helvetica" w:hAnsi="Helvetica" w:cs="Helvetica"/>
          <w:color w:val="000000"/>
          <w:sz w:val="21"/>
          <w:szCs w:val="21"/>
        </w:rPr>
        <w:t>below</w:t>
      </w:r>
      <w:r>
        <w:rPr>
          <w:rFonts w:ascii="Helvetica" w:hAnsi="Helvetica" w:cs="Helvetica"/>
          <w:color w:val="000000"/>
          <w:sz w:val="21"/>
          <w:szCs w:val="21"/>
        </w:rPr>
        <w:t>. For example</w:t>
      </w:r>
      <w:r w:rsidR="008C537C">
        <w:rPr>
          <w:rFonts w:ascii="Helvetica" w:hAnsi="Helvetica" w:cs="Helvetica"/>
          <w:color w:val="000000"/>
          <w:sz w:val="21"/>
          <w:szCs w:val="21"/>
        </w:rPr>
        <w:t>,</w:t>
      </w:r>
      <w:r>
        <w:rPr>
          <w:rFonts w:ascii="Helvetica" w:hAnsi="Helvetica" w:cs="Helvetica"/>
          <w:color w:val="000000"/>
          <w:sz w:val="21"/>
          <w:szCs w:val="21"/>
        </w:rPr>
        <w:t xml:space="preserve"> “Dark2” or “Spectral”</w:t>
      </w:r>
      <w:r w:rsidR="009E15FC">
        <w:rPr>
          <w:rFonts w:ascii="Helvetica" w:hAnsi="Helvetica" w:cs="Helvetica"/>
          <w:color w:val="000000"/>
          <w:sz w:val="21"/>
          <w:szCs w:val="21"/>
        </w:rPr>
        <w:t>.</w:t>
      </w:r>
      <w:r w:rsidR="00A90291">
        <w:rPr>
          <w:rFonts w:ascii="Helvetica" w:hAnsi="Helvetica" w:cs="Helvetica"/>
          <w:color w:val="000000"/>
          <w:sz w:val="21"/>
          <w:szCs w:val="21"/>
        </w:rPr>
        <w:t xml:space="preserve"> For color palettes </w:t>
      </w:r>
      <w:r w:rsidR="008C537C">
        <w:rPr>
          <w:rFonts w:ascii="Helvetica" w:hAnsi="Helvetica" w:cs="Helvetica"/>
          <w:color w:val="000000"/>
          <w:sz w:val="21"/>
          <w:szCs w:val="21"/>
        </w:rPr>
        <w:t>with light colors we replace very light colors with gray instead. We recommend using the second set (qualitative) palettes (</w:t>
      </w:r>
      <w:r w:rsidR="00702ECA">
        <w:rPr>
          <w:rFonts w:ascii="Helvetica" w:hAnsi="Helvetica" w:cs="Helvetica"/>
          <w:color w:val="000000"/>
          <w:sz w:val="21"/>
          <w:szCs w:val="21"/>
        </w:rPr>
        <w:t>“</w:t>
      </w:r>
      <w:r w:rsidR="008C537C">
        <w:rPr>
          <w:rFonts w:ascii="Helvetica" w:hAnsi="Helvetica" w:cs="Helvetica"/>
          <w:color w:val="000000"/>
          <w:sz w:val="21"/>
          <w:szCs w:val="21"/>
        </w:rPr>
        <w:t>Set3</w:t>
      </w:r>
      <w:r w:rsidR="00702ECA">
        <w:rPr>
          <w:rFonts w:ascii="Helvetica" w:hAnsi="Helvetica" w:cs="Helvetica"/>
          <w:color w:val="000000"/>
          <w:sz w:val="21"/>
          <w:szCs w:val="21"/>
        </w:rPr>
        <w:t>”</w:t>
      </w:r>
      <w:r w:rsidR="008C537C">
        <w:rPr>
          <w:rFonts w:ascii="Helvetica" w:hAnsi="Helvetica" w:cs="Helvetica"/>
          <w:color w:val="000000"/>
          <w:sz w:val="21"/>
          <w:szCs w:val="21"/>
        </w:rPr>
        <w:t>-</w:t>
      </w:r>
      <w:r w:rsidR="00702ECA">
        <w:rPr>
          <w:rFonts w:ascii="Helvetica" w:hAnsi="Helvetica" w:cs="Helvetica"/>
          <w:color w:val="000000"/>
          <w:sz w:val="21"/>
          <w:szCs w:val="21"/>
        </w:rPr>
        <w:t>“</w:t>
      </w:r>
      <w:r w:rsidR="008C537C">
        <w:rPr>
          <w:rFonts w:ascii="Helvetica" w:hAnsi="Helvetica" w:cs="Helvetica"/>
          <w:color w:val="000000"/>
          <w:sz w:val="21"/>
          <w:szCs w:val="21"/>
        </w:rPr>
        <w:t>Accent</w:t>
      </w:r>
      <w:r w:rsidR="00702ECA">
        <w:rPr>
          <w:rFonts w:ascii="Helvetica" w:hAnsi="Helvetica" w:cs="Helvetica"/>
          <w:color w:val="000000"/>
          <w:sz w:val="21"/>
          <w:szCs w:val="21"/>
        </w:rPr>
        <w:t>”</w:t>
      </w:r>
      <w:r w:rsidR="008C537C">
        <w:rPr>
          <w:rFonts w:ascii="Helvetica" w:hAnsi="Helvetica" w:cs="Helvetica"/>
          <w:color w:val="000000"/>
          <w:sz w:val="21"/>
          <w:szCs w:val="21"/>
        </w:rPr>
        <w:t xml:space="preserve">) or </w:t>
      </w:r>
      <w:r w:rsidR="00702ECA">
        <w:rPr>
          <w:rFonts w:ascii="Helvetica" w:hAnsi="Helvetica" w:cs="Helvetica"/>
          <w:color w:val="000000"/>
          <w:sz w:val="21"/>
          <w:szCs w:val="21"/>
        </w:rPr>
        <w:t>“</w:t>
      </w:r>
      <w:r w:rsidR="008C537C">
        <w:rPr>
          <w:rFonts w:ascii="Helvetica" w:hAnsi="Helvetica" w:cs="Helvetica"/>
          <w:color w:val="000000"/>
          <w:sz w:val="21"/>
          <w:szCs w:val="21"/>
        </w:rPr>
        <w:t>Spectral</w:t>
      </w:r>
      <w:r w:rsidR="00702ECA">
        <w:rPr>
          <w:rFonts w:ascii="Helvetica" w:hAnsi="Helvetica" w:cs="Helvetica"/>
          <w:color w:val="000000"/>
          <w:sz w:val="21"/>
          <w:szCs w:val="21"/>
        </w:rPr>
        <w:t>”</w:t>
      </w:r>
      <w:r w:rsidR="008C537C">
        <w:rPr>
          <w:rFonts w:ascii="Helvetica" w:hAnsi="Helvetica" w:cs="Helvetica"/>
          <w:color w:val="000000"/>
          <w:sz w:val="21"/>
          <w:szCs w:val="21"/>
        </w:rPr>
        <w:t xml:space="preserve"> with </w:t>
      </w:r>
      <w:r w:rsidR="00702ECA">
        <w:rPr>
          <w:rFonts w:ascii="Helvetica" w:hAnsi="Helvetica" w:cs="Helvetica"/>
          <w:color w:val="000000"/>
          <w:sz w:val="21"/>
          <w:szCs w:val="21"/>
        </w:rPr>
        <w:t>tags or factors</w:t>
      </w:r>
      <w:r w:rsidR="008C537C">
        <w:rPr>
          <w:rFonts w:ascii="Helvetica" w:hAnsi="Helvetica" w:cs="Helvetica"/>
          <w:color w:val="000000"/>
          <w:sz w:val="21"/>
          <w:szCs w:val="21"/>
        </w:rPr>
        <w:t>. If a qualitative palette is used with a target it will be replaced with colors shown on page 5.</w:t>
      </w:r>
    </w:p>
    <w:p w14:paraId="392909CF" w14:textId="05DFAF71" w:rsidR="00F5502D" w:rsidRPr="00F5502D" w:rsidRDefault="00F5502D" w:rsidP="00F5502D">
      <w:pPr>
        <w:pStyle w:val="NormalWeb"/>
        <w:shd w:val="clear" w:color="auto" w:fill="FFFFFF"/>
        <w:spacing w:before="120" w:beforeAutospacing="0" w:after="120" w:afterAutospacing="0"/>
        <w:rPr>
          <w:rFonts w:ascii="Helvetica" w:hAnsi="Helvetica" w:cs="Helvetica"/>
          <w:color w:val="000000"/>
          <w:sz w:val="21"/>
          <w:szCs w:val="21"/>
        </w:rPr>
      </w:pPr>
    </w:p>
    <w:p w14:paraId="2D50D4D9" w14:textId="55A443D9" w:rsidR="004E583C" w:rsidRDefault="008C537C">
      <w:pPr>
        <w:rPr>
          <w:rFonts w:ascii="Helvetica" w:hAnsi="Helvetica" w:cs="Helvetica"/>
          <w:color w:val="000000"/>
          <w:sz w:val="21"/>
          <w:szCs w:val="21"/>
        </w:rPr>
      </w:pPr>
      <w:r>
        <w:rPr>
          <w:noProof/>
        </w:rPr>
        <w:drawing>
          <wp:anchor distT="0" distB="0" distL="114300" distR="114300" simplePos="0" relativeHeight="251658240" behindDoc="1" locked="0" layoutInCell="1" allowOverlap="1" wp14:anchorId="41B82BF8" wp14:editId="10287161">
            <wp:simplePos x="0" y="0"/>
            <wp:positionH relativeFrom="margin">
              <wp:posOffset>1208405</wp:posOffset>
            </wp:positionH>
            <wp:positionV relativeFrom="paragraph">
              <wp:posOffset>608330</wp:posOffset>
            </wp:positionV>
            <wp:extent cx="4518025" cy="4695190"/>
            <wp:effectExtent l="0" t="0" r="0" b="0"/>
            <wp:wrapTopAndBottom/>
            <wp:docPr id="4" name="Picture 4" descr="https://www.r-graph-gallery.com/38-rcolorbrewers-palettes_files/figure-html/the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graph-gallery.com/38-rcolorbrewers-palettes_files/figure-html/thecode-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03" t="7451" r="7870" b="9028"/>
                    <a:stretch/>
                  </pic:blipFill>
                  <pic:spPr bwMode="auto">
                    <a:xfrm>
                      <a:off x="0" y="0"/>
                      <a:ext cx="4518025" cy="4695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163B">
        <w:rPr>
          <w:rFonts w:ascii="Helvetica" w:hAnsi="Helvetica" w:cs="Helvetica"/>
          <w:b/>
          <w:color w:val="000000"/>
          <w:sz w:val="21"/>
          <w:szCs w:val="21"/>
        </w:rPr>
        <w:t>Palette Options:</w:t>
      </w:r>
      <w:r w:rsidR="0078163B">
        <w:rPr>
          <w:rFonts w:ascii="Helvetica" w:hAnsi="Helvetica" w:cs="Helvetica"/>
          <w:color w:val="000000"/>
          <w:sz w:val="21"/>
          <w:szCs w:val="21"/>
        </w:rPr>
        <w:t xml:space="preserve"> Names to the left of each palette represent the text that can be used for the </w:t>
      </w:r>
      <w:proofErr w:type="spellStart"/>
      <w:r w:rsidR="0078163B">
        <w:rPr>
          <w:rFonts w:ascii="Helvetica" w:hAnsi="Helvetica" w:cs="Helvetica"/>
          <w:color w:val="000000"/>
          <w:sz w:val="21"/>
          <w:szCs w:val="21"/>
        </w:rPr>
        <w:t>plot_color_theme</w:t>
      </w:r>
      <w:proofErr w:type="spellEnd"/>
      <w:r w:rsidR="0078163B">
        <w:rPr>
          <w:rFonts w:ascii="Helvetica" w:hAnsi="Helvetica" w:cs="Helvetica"/>
          <w:color w:val="000000"/>
          <w:sz w:val="21"/>
          <w:szCs w:val="21"/>
        </w:rPr>
        <w:t xml:space="preserve"> variable. This is defaulted to “Set1” but any of the values shown here may be used.</w:t>
      </w:r>
      <w:r w:rsidR="00926E02">
        <w:rPr>
          <w:rFonts w:ascii="Helvetica" w:hAnsi="Helvetica" w:cs="Helvetica"/>
          <w:color w:val="000000"/>
          <w:sz w:val="21"/>
          <w:szCs w:val="21"/>
        </w:rPr>
        <w:t xml:space="preserve"> Note that palettes </w:t>
      </w:r>
      <w:r w:rsidR="004E583C">
        <w:rPr>
          <w:rFonts w:ascii="Helvetica" w:hAnsi="Helvetica" w:cs="Helvetica"/>
          <w:color w:val="000000"/>
          <w:sz w:val="21"/>
          <w:szCs w:val="21"/>
        </w:rPr>
        <w:t>with light colors may be harder to distinguish on the graph</w:t>
      </w:r>
      <w:r w:rsidR="00A90291">
        <w:rPr>
          <w:rFonts w:ascii="Helvetica" w:hAnsi="Helvetica" w:cs="Helvetica"/>
          <w:color w:val="000000"/>
          <w:sz w:val="21"/>
          <w:szCs w:val="21"/>
        </w:rPr>
        <w:t>, though we replace light colors with gray.</w:t>
      </w:r>
    </w:p>
    <w:p w14:paraId="58AAF3CF" w14:textId="3F9BC368" w:rsidR="004E583C" w:rsidRDefault="004E583C">
      <w:pPr>
        <w:rPr>
          <w:rFonts w:ascii="Helvetica" w:hAnsi="Helvetica" w:cs="Helvetica"/>
          <w:color w:val="000000"/>
          <w:sz w:val="21"/>
          <w:szCs w:val="21"/>
        </w:rPr>
      </w:pPr>
      <w:r>
        <w:rPr>
          <w:rFonts w:ascii="Helvetica" w:hAnsi="Helvetica" w:cs="Helvetica"/>
          <w:color w:val="000000"/>
          <w:sz w:val="21"/>
          <w:szCs w:val="21"/>
        </w:rPr>
        <w:br w:type="page"/>
      </w:r>
    </w:p>
    <w:p w14:paraId="4B3B5644" w14:textId="079E640E" w:rsidR="00BA6C01" w:rsidRPr="006F5EA9" w:rsidRDefault="00BA6C01" w:rsidP="001E579C">
      <w:pPr>
        <w:pStyle w:val="NormalWeb"/>
        <w:shd w:val="clear" w:color="auto" w:fill="FFFFFF"/>
        <w:spacing w:before="120" w:beforeAutospacing="0" w:after="120" w:afterAutospacing="0"/>
        <w:rPr>
          <w:rFonts w:ascii="Helvetica" w:hAnsi="Helvetica" w:cs="Helvetica"/>
          <w:b/>
          <w:color w:val="000000"/>
          <w:szCs w:val="21"/>
        </w:rPr>
      </w:pPr>
      <w:r w:rsidRPr="006F5EA9">
        <w:rPr>
          <w:rFonts w:ascii="Helvetica" w:hAnsi="Helvetica" w:cs="Helvetica"/>
          <w:b/>
          <w:color w:val="000000"/>
          <w:szCs w:val="21"/>
        </w:rPr>
        <w:lastRenderedPageBreak/>
        <w:t>Interpretation of result</w:t>
      </w:r>
      <w:r w:rsidR="003B3261" w:rsidRPr="006F5EA9">
        <w:rPr>
          <w:rFonts w:ascii="Helvetica" w:hAnsi="Helvetica" w:cs="Helvetica"/>
          <w:b/>
          <w:color w:val="000000"/>
          <w:szCs w:val="21"/>
        </w:rPr>
        <w:t>ing files and figures</w:t>
      </w:r>
    </w:p>
    <w:p w14:paraId="487636AD" w14:textId="4B786579" w:rsidR="0004406D" w:rsidRPr="006F5EA9" w:rsidRDefault="00F5502D" w:rsidP="001E579C">
      <w:pPr>
        <w:pStyle w:val="NormalWeb"/>
        <w:shd w:val="clear" w:color="auto" w:fill="FFFFFF"/>
        <w:spacing w:before="120" w:beforeAutospacing="0" w:after="120" w:afterAutospacing="0"/>
        <w:rPr>
          <w:rFonts w:ascii="Helvetica" w:hAnsi="Helvetica" w:cs="Helvetica"/>
          <w:b/>
          <w:color w:val="000000"/>
          <w:sz w:val="22"/>
          <w:szCs w:val="21"/>
        </w:rPr>
      </w:pPr>
      <w:r w:rsidRPr="006F5EA9">
        <w:rPr>
          <w:rFonts w:ascii="Helvetica" w:hAnsi="Helvetica" w:cs="Helvetica"/>
          <w:b/>
          <w:color w:val="000000"/>
          <w:sz w:val="22"/>
          <w:szCs w:val="21"/>
        </w:rPr>
        <w:t>PCA</w:t>
      </w:r>
    </w:p>
    <w:p w14:paraId="64D9C239" w14:textId="5DF71C45" w:rsidR="00EC4468" w:rsidRPr="00EC4468" w:rsidRDefault="00EC4468"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Principal component analysis (PCA), is a method for reducing high dimension data down to lower data spaces. </w:t>
      </w:r>
      <w:r w:rsidR="00123CAD">
        <w:rPr>
          <w:rFonts w:ascii="Helvetica" w:hAnsi="Helvetica" w:cs="Helvetica"/>
          <w:color w:val="000000"/>
          <w:sz w:val="21"/>
          <w:szCs w:val="21"/>
        </w:rPr>
        <w:t xml:space="preserve">It iteratively identifies the linear component that explains the most variation in a dataset, captures it and then looks for orthogonal vectors that would explain the next most amount of variation within the dataset. These principal components </w:t>
      </w:r>
      <w:r w:rsidR="009E15FC">
        <w:rPr>
          <w:rFonts w:ascii="Helvetica" w:hAnsi="Helvetica" w:cs="Helvetica"/>
          <w:color w:val="000000"/>
          <w:sz w:val="21"/>
          <w:szCs w:val="21"/>
        </w:rPr>
        <w:t xml:space="preserve">(PCs) </w:t>
      </w:r>
      <w:r w:rsidR="00123CAD">
        <w:rPr>
          <w:rFonts w:ascii="Helvetica" w:hAnsi="Helvetica" w:cs="Helvetica"/>
          <w:color w:val="000000"/>
          <w:sz w:val="21"/>
          <w:szCs w:val="21"/>
        </w:rPr>
        <w:t xml:space="preserve">can then be used to visualize clusters of samples, as well as understanding the amount of variation that the analysis has captured for any given number of components. </w:t>
      </w:r>
      <w:r w:rsidR="009E15FC">
        <w:rPr>
          <w:rFonts w:ascii="Helvetica" w:hAnsi="Helvetica" w:cs="Helvetica"/>
          <w:color w:val="000000"/>
          <w:sz w:val="21"/>
          <w:szCs w:val="21"/>
        </w:rPr>
        <w:t xml:space="preserve">Samples which appear closer on a given principal component have similar aggregate expression of the genes that comprise that component. </w:t>
      </w:r>
      <w:r w:rsidR="00123CAD">
        <w:rPr>
          <w:rFonts w:ascii="Helvetica" w:hAnsi="Helvetica" w:cs="Helvetica"/>
          <w:color w:val="000000"/>
          <w:sz w:val="21"/>
          <w:szCs w:val="21"/>
        </w:rPr>
        <w:t>An example is shown below of the two graphs output by this method:</w:t>
      </w:r>
    </w:p>
    <w:p w14:paraId="21D11B4A" w14:textId="23778AA4" w:rsidR="00EC4468" w:rsidRDefault="00EC4468" w:rsidP="001E579C">
      <w:pPr>
        <w:pStyle w:val="NormalWeb"/>
        <w:shd w:val="clear" w:color="auto" w:fill="FFFFFF"/>
        <w:spacing w:before="120" w:beforeAutospacing="0" w:after="120" w:afterAutospacing="0"/>
        <w:rPr>
          <w:rFonts w:ascii="Helvetica" w:hAnsi="Helvetica" w:cs="Helvetica"/>
          <w:b/>
          <w:color w:val="000000"/>
          <w:sz w:val="21"/>
          <w:szCs w:val="21"/>
        </w:rPr>
      </w:pPr>
      <w:r>
        <w:rPr>
          <w:rFonts w:ascii="Helvetica" w:hAnsi="Helvetica" w:cs="Helvetica"/>
          <w:b/>
          <w:noProof/>
          <w:color w:val="000000"/>
          <w:sz w:val="21"/>
          <w:szCs w:val="21"/>
        </w:rPr>
        <w:drawing>
          <wp:inline distT="0" distB="0" distL="0" distR="0" wp14:anchorId="6C501AF5" wp14:editId="15B44B9C">
            <wp:extent cx="3495675" cy="262175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7394" cy="2623045"/>
                    </a:xfrm>
                    <a:prstGeom prst="rect">
                      <a:avLst/>
                    </a:prstGeom>
                    <a:noFill/>
                    <a:ln>
                      <a:noFill/>
                    </a:ln>
                  </pic:spPr>
                </pic:pic>
              </a:graphicData>
            </a:graphic>
          </wp:inline>
        </w:drawing>
      </w:r>
      <w:r>
        <w:rPr>
          <w:rFonts w:ascii="Helvetica" w:hAnsi="Helvetica" w:cs="Helvetica"/>
          <w:b/>
          <w:noProof/>
          <w:color w:val="000000"/>
          <w:sz w:val="21"/>
          <w:szCs w:val="21"/>
        </w:rPr>
        <w:drawing>
          <wp:inline distT="0" distB="0" distL="0" distR="0" wp14:anchorId="355ECE52" wp14:editId="111DFD27">
            <wp:extent cx="3175000" cy="2381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5000" cy="2381250"/>
                    </a:xfrm>
                    <a:prstGeom prst="rect">
                      <a:avLst/>
                    </a:prstGeom>
                    <a:noFill/>
                    <a:ln>
                      <a:noFill/>
                    </a:ln>
                  </pic:spPr>
                </pic:pic>
              </a:graphicData>
            </a:graphic>
          </wp:inline>
        </w:drawing>
      </w:r>
    </w:p>
    <w:p w14:paraId="3C0E7412" w14:textId="50E4B41A" w:rsidR="00123CAD" w:rsidRDefault="00123CAD" w:rsidP="001E579C">
      <w:pPr>
        <w:pStyle w:val="NormalWeb"/>
        <w:shd w:val="clear" w:color="auto" w:fill="FFFFFF"/>
        <w:spacing w:before="120" w:beforeAutospacing="0" w:after="120" w:afterAutospacing="0"/>
        <w:rPr>
          <w:rFonts w:ascii="Helvetica" w:hAnsi="Helvetica" w:cs="Helvetica"/>
          <w:b/>
          <w:color w:val="000000"/>
          <w:sz w:val="21"/>
          <w:szCs w:val="21"/>
        </w:rPr>
      </w:pPr>
    </w:p>
    <w:p w14:paraId="70DE277A" w14:textId="08B0EFD4" w:rsidR="009E15FC" w:rsidRPr="009E15FC" w:rsidRDefault="009E15F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In this example, we observe 2 strong clusters that separate based on both PC1 and PC2 based on the segmentation strategy used, where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 xml:space="preserve">- regions (stroma) are on the left of the graph, and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 xml:space="preserve">+ regions are on the top right. Color denotes a regional factor used to categories ROIs as they were selected, and so we can further explore within-cluster distributions such as the fact that immune high tumor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 xml:space="preserve">+ ROIs separate from normal colon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 ROIs. The graph on the right is also output, and it shows the cumulative variance explained by each the components measured. While we only output the first 3 PCs in the annotation data, you can see by this graph that additional PCs explain smaller &amp; smaller variances in expression. If your dataset is particularly similar or diverse more or less of the variance will be explained by the first PC. The variance explained is also shown as a percentage on the axes of the graphs.</w:t>
      </w:r>
    </w:p>
    <w:p w14:paraId="0F6A9DFE" w14:textId="77777777" w:rsidR="00EC4468" w:rsidRDefault="00EC4468" w:rsidP="001E579C">
      <w:pPr>
        <w:pStyle w:val="NormalWeb"/>
        <w:shd w:val="clear" w:color="auto" w:fill="FFFFFF"/>
        <w:spacing w:before="120" w:beforeAutospacing="0" w:after="120" w:afterAutospacing="0"/>
        <w:rPr>
          <w:rFonts w:ascii="Helvetica" w:hAnsi="Helvetica" w:cs="Helvetica"/>
          <w:b/>
          <w:color w:val="000000"/>
          <w:sz w:val="21"/>
          <w:szCs w:val="21"/>
        </w:rPr>
      </w:pPr>
    </w:p>
    <w:p w14:paraId="5A46D0B9" w14:textId="1F8CC77A" w:rsidR="00F5502D" w:rsidRPr="006F5EA9" w:rsidRDefault="00F5502D" w:rsidP="001E579C">
      <w:pPr>
        <w:pStyle w:val="NormalWeb"/>
        <w:shd w:val="clear" w:color="auto" w:fill="FFFFFF"/>
        <w:spacing w:before="120" w:beforeAutospacing="0" w:after="120" w:afterAutospacing="0"/>
        <w:rPr>
          <w:rFonts w:ascii="Helvetica" w:hAnsi="Helvetica" w:cs="Helvetica"/>
          <w:b/>
          <w:color w:val="000000"/>
          <w:sz w:val="22"/>
          <w:szCs w:val="21"/>
        </w:rPr>
      </w:pPr>
      <w:proofErr w:type="spellStart"/>
      <w:r w:rsidRPr="006F5EA9">
        <w:rPr>
          <w:rFonts w:ascii="Helvetica" w:hAnsi="Helvetica" w:cs="Helvetica"/>
          <w:b/>
          <w:color w:val="000000"/>
          <w:sz w:val="22"/>
          <w:szCs w:val="21"/>
        </w:rPr>
        <w:t>tSNE</w:t>
      </w:r>
      <w:proofErr w:type="spellEnd"/>
    </w:p>
    <w:p w14:paraId="76CD48AB" w14:textId="7139BAF2" w:rsidR="00F5502D" w:rsidRDefault="00F5502D" w:rsidP="001E579C">
      <w:pPr>
        <w:pStyle w:val="NormalWeb"/>
        <w:shd w:val="clear" w:color="auto" w:fill="FFFFFF"/>
        <w:spacing w:before="120" w:beforeAutospacing="0" w:after="120" w:afterAutospacing="0"/>
        <w:rPr>
          <w:rFonts w:ascii="Helvetica" w:hAnsi="Helvetica" w:cs="Helvetica"/>
          <w:color w:val="000000"/>
          <w:sz w:val="21"/>
          <w:szCs w:val="21"/>
        </w:rPr>
      </w:pPr>
      <w:proofErr w:type="spellStart"/>
      <w:r>
        <w:rPr>
          <w:rFonts w:ascii="Helvetica" w:hAnsi="Helvetica" w:cs="Helvetica"/>
          <w:color w:val="000000"/>
          <w:sz w:val="21"/>
          <w:szCs w:val="21"/>
        </w:rPr>
        <w:t>tSNE</w:t>
      </w:r>
      <w:proofErr w:type="spellEnd"/>
      <w:r>
        <w:rPr>
          <w:rFonts w:ascii="Helvetica" w:hAnsi="Helvetica" w:cs="Helvetica"/>
          <w:color w:val="000000"/>
          <w:sz w:val="21"/>
          <w:szCs w:val="21"/>
        </w:rPr>
        <w:t xml:space="preserve"> (</w:t>
      </w:r>
      <w:r w:rsidR="00AA5035" w:rsidRPr="00AA5035">
        <w:rPr>
          <w:rFonts w:ascii="Helvetica" w:hAnsi="Helvetica" w:cs="Helvetica"/>
          <w:color w:val="000000"/>
          <w:sz w:val="21"/>
          <w:szCs w:val="21"/>
        </w:rPr>
        <w:t>t-Distributed Stochastic Neighbor Embedding</w:t>
      </w:r>
      <w:r>
        <w:rPr>
          <w:rFonts w:ascii="Helvetica" w:hAnsi="Helvetica" w:cs="Helvetica"/>
          <w:color w:val="000000"/>
          <w:sz w:val="21"/>
          <w:szCs w:val="21"/>
        </w:rPr>
        <w:t xml:space="preserve">) is a method do cluster samples based on </w:t>
      </w:r>
      <w:r w:rsidR="00123CAD">
        <w:rPr>
          <w:rFonts w:ascii="Helvetica" w:hAnsi="Helvetica" w:cs="Helvetica"/>
          <w:color w:val="000000"/>
          <w:sz w:val="21"/>
          <w:szCs w:val="21"/>
        </w:rPr>
        <w:t xml:space="preserve">expression that is not linearly or orthogonally constrained like the PCA plot. However, it is a stochastic </w:t>
      </w:r>
      <w:r w:rsidR="009E15FC">
        <w:rPr>
          <w:rFonts w:ascii="Helvetica" w:hAnsi="Helvetica" w:cs="Helvetica"/>
          <w:color w:val="000000"/>
          <w:sz w:val="21"/>
          <w:szCs w:val="21"/>
        </w:rPr>
        <w:t>method</w:t>
      </w:r>
      <w:r w:rsidR="00123CAD">
        <w:rPr>
          <w:rFonts w:ascii="Helvetica" w:hAnsi="Helvetica" w:cs="Helvetica"/>
          <w:color w:val="000000"/>
          <w:sz w:val="21"/>
          <w:szCs w:val="21"/>
        </w:rPr>
        <w:t>, and cannot be used to estimate where a new sample would fit within the defined clusters. As such, it is useful for data exploration, but less so for defining characteristics that may be shared in a new dataset.</w:t>
      </w:r>
    </w:p>
    <w:p w14:paraId="51815921" w14:textId="37ECD91B" w:rsidR="00123CAD" w:rsidRDefault="00123CAD"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Reference:</w:t>
      </w:r>
      <w:r w:rsidR="00AA5035">
        <w:rPr>
          <w:rFonts w:ascii="Helvetica" w:hAnsi="Helvetica" w:cs="Helvetica"/>
          <w:color w:val="000000"/>
          <w:sz w:val="21"/>
          <w:szCs w:val="21"/>
        </w:rPr>
        <w:t xml:space="preserve"> </w:t>
      </w:r>
      <w:r w:rsidR="00AA5035" w:rsidRPr="00AA5035">
        <w:rPr>
          <w:rFonts w:ascii="Helvetica" w:hAnsi="Helvetica" w:cs="Helvetica"/>
          <w:color w:val="000000"/>
          <w:sz w:val="21"/>
          <w:szCs w:val="21"/>
        </w:rPr>
        <w:t xml:space="preserve">L.J.P. van der </w:t>
      </w:r>
      <w:proofErr w:type="spellStart"/>
      <w:r w:rsidR="00AA5035" w:rsidRPr="00AA5035">
        <w:rPr>
          <w:rFonts w:ascii="Helvetica" w:hAnsi="Helvetica" w:cs="Helvetica"/>
          <w:color w:val="000000"/>
          <w:sz w:val="21"/>
          <w:szCs w:val="21"/>
        </w:rPr>
        <w:t>Maaten</w:t>
      </w:r>
      <w:proofErr w:type="spellEnd"/>
      <w:r w:rsidR="00AA5035" w:rsidRPr="00AA5035">
        <w:rPr>
          <w:rFonts w:ascii="Helvetica" w:hAnsi="Helvetica" w:cs="Helvetica"/>
          <w:color w:val="000000"/>
          <w:sz w:val="21"/>
          <w:szCs w:val="21"/>
        </w:rPr>
        <w:t xml:space="preserve"> and G.E. Hinton. Visualizing High-Dimensional Data Using t-SNE. Journal of Machine Learning Research 9(Nov):2579-2605, 2008.</w:t>
      </w:r>
    </w:p>
    <w:p w14:paraId="1451B0FC" w14:textId="1760E691" w:rsidR="009E15FC" w:rsidRDefault="009E15F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An example graph is shown on the next page:</w:t>
      </w:r>
    </w:p>
    <w:p w14:paraId="0AB5DA26" w14:textId="4BBB2D3A" w:rsidR="00EC4468" w:rsidRDefault="00EC4468" w:rsidP="00EC4468">
      <w:pPr>
        <w:pStyle w:val="NormalWeb"/>
        <w:shd w:val="clear" w:color="auto" w:fill="FFFFFF"/>
        <w:spacing w:before="120" w:beforeAutospacing="0" w:after="120" w:afterAutospacing="0"/>
        <w:jc w:val="center"/>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6E553557" wp14:editId="7030A4B7">
            <wp:extent cx="3556000" cy="2667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6000" cy="2667000"/>
                    </a:xfrm>
                    <a:prstGeom prst="rect">
                      <a:avLst/>
                    </a:prstGeom>
                    <a:noFill/>
                    <a:ln>
                      <a:noFill/>
                    </a:ln>
                  </pic:spPr>
                </pic:pic>
              </a:graphicData>
            </a:graphic>
          </wp:inline>
        </w:drawing>
      </w:r>
    </w:p>
    <w:p w14:paraId="480D400B" w14:textId="18FDCDD2" w:rsidR="00EC4468" w:rsidRDefault="009E15FC" w:rsidP="001E579C">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In this particular example, </w:t>
      </w:r>
      <w:proofErr w:type="spellStart"/>
      <w:r>
        <w:rPr>
          <w:rFonts w:ascii="Helvetica" w:hAnsi="Helvetica" w:cs="Helvetica"/>
          <w:color w:val="000000"/>
          <w:sz w:val="21"/>
          <w:szCs w:val="21"/>
        </w:rPr>
        <w:t>tSNE</w:t>
      </w:r>
      <w:proofErr w:type="spellEnd"/>
      <w:r>
        <w:rPr>
          <w:rFonts w:ascii="Helvetica" w:hAnsi="Helvetica" w:cs="Helvetica"/>
          <w:color w:val="000000"/>
          <w:sz w:val="21"/>
          <w:szCs w:val="21"/>
        </w:rPr>
        <w:t xml:space="preserve"> identifies 3 clusters of samples, 1 that is based on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 xml:space="preserve">- segments, and then two separate clusters of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 xml:space="preserve">+ ROIs. While not visualized here, these </w:t>
      </w:r>
      <w:r w:rsidR="005D1E17">
        <w:rPr>
          <w:rFonts w:ascii="Helvetica" w:hAnsi="Helvetica" w:cs="Helvetica"/>
          <w:color w:val="000000"/>
          <w:sz w:val="21"/>
          <w:szCs w:val="21"/>
        </w:rPr>
        <w:t xml:space="preserve">clusters </w:t>
      </w:r>
      <w:r>
        <w:rPr>
          <w:rFonts w:ascii="Helvetica" w:hAnsi="Helvetica" w:cs="Helvetica"/>
          <w:color w:val="000000"/>
          <w:sz w:val="21"/>
          <w:szCs w:val="21"/>
        </w:rPr>
        <w:t xml:space="preserve">may be patient driven, as </w:t>
      </w:r>
      <w:r w:rsidR="005D1E17">
        <w:rPr>
          <w:rFonts w:ascii="Helvetica" w:hAnsi="Helvetica" w:cs="Helvetica"/>
          <w:color w:val="000000"/>
          <w:sz w:val="21"/>
          <w:szCs w:val="21"/>
        </w:rPr>
        <w:t>disease</w:t>
      </w:r>
      <w:r>
        <w:rPr>
          <w:rFonts w:ascii="Helvetica" w:hAnsi="Helvetica" w:cs="Helvetica"/>
          <w:color w:val="000000"/>
          <w:sz w:val="21"/>
          <w:szCs w:val="21"/>
        </w:rPr>
        <w:t xml:space="preserve"> or cancer samples tissues tend to be less closely related than adjacent normal tissues from the same tissue. To visualize this</w:t>
      </w:r>
      <w:r w:rsidR="005D1E17">
        <w:rPr>
          <w:rFonts w:ascii="Helvetica" w:hAnsi="Helvetica" w:cs="Helvetica"/>
          <w:color w:val="000000"/>
          <w:sz w:val="21"/>
          <w:szCs w:val="21"/>
        </w:rPr>
        <w:t>,</w:t>
      </w:r>
      <w:r>
        <w:rPr>
          <w:rFonts w:ascii="Helvetica" w:hAnsi="Helvetica" w:cs="Helvetica"/>
          <w:color w:val="000000"/>
          <w:sz w:val="21"/>
          <w:szCs w:val="21"/>
        </w:rPr>
        <w:t xml:space="preserve"> you can set the color </w:t>
      </w:r>
      <w:r w:rsidR="005D1E17">
        <w:rPr>
          <w:rFonts w:ascii="Helvetica" w:hAnsi="Helvetica" w:cs="Helvetica"/>
          <w:color w:val="000000"/>
          <w:sz w:val="21"/>
          <w:szCs w:val="21"/>
        </w:rPr>
        <w:t xml:space="preserve">or shape </w:t>
      </w:r>
      <w:r>
        <w:rPr>
          <w:rFonts w:ascii="Helvetica" w:hAnsi="Helvetica" w:cs="Helvetica"/>
          <w:color w:val="000000"/>
          <w:sz w:val="21"/>
          <w:szCs w:val="21"/>
        </w:rPr>
        <w:t>to the scan name or patient ID.</w:t>
      </w:r>
    </w:p>
    <w:p w14:paraId="6DE111A2" w14:textId="77777777" w:rsidR="009E15FC" w:rsidRPr="00F5502D" w:rsidRDefault="009E15FC" w:rsidP="001E579C">
      <w:pPr>
        <w:pStyle w:val="NormalWeb"/>
        <w:shd w:val="clear" w:color="auto" w:fill="FFFFFF"/>
        <w:spacing w:before="120" w:beforeAutospacing="0" w:after="120" w:afterAutospacing="0"/>
        <w:rPr>
          <w:rFonts w:ascii="Helvetica" w:hAnsi="Helvetica" w:cs="Helvetica"/>
          <w:color w:val="000000"/>
          <w:sz w:val="21"/>
          <w:szCs w:val="21"/>
        </w:rPr>
      </w:pPr>
    </w:p>
    <w:p w14:paraId="1C72B4BB" w14:textId="0A4D59F0" w:rsidR="003B3261" w:rsidRPr="006F5EA9" w:rsidRDefault="003B3261" w:rsidP="001E579C">
      <w:pPr>
        <w:pStyle w:val="NormalWeb"/>
        <w:shd w:val="clear" w:color="auto" w:fill="FFFFFF"/>
        <w:spacing w:before="120" w:beforeAutospacing="0" w:after="120" w:afterAutospacing="0"/>
        <w:rPr>
          <w:rFonts w:ascii="Helvetica" w:hAnsi="Helvetica" w:cs="Helvetica"/>
          <w:b/>
          <w:color w:val="000000"/>
          <w:sz w:val="22"/>
          <w:szCs w:val="21"/>
        </w:rPr>
      </w:pPr>
      <w:r w:rsidRPr="006F5EA9">
        <w:rPr>
          <w:rFonts w:ascii="Helvetica" w:hAnsi="Helvetica" w:cs="Helvetica"/>
          <w:b/>
          <w:color w:val="000000"/>
          <w:sz w:val="22"/>
          <w:szCs w:val="21"/>
        </w:rPr>
        <w:t>UMAP</w:t>
      </w:r>
    </w:p>
    <w:p w14:paraId="7428124E" w14:textId="6E44D7C2" w:rsidR="00F5502D" w:rsidRDefault="00F5502D"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UMAP (</w:t>
      </w:r>
      <w:r w:rsidRPr="00F5502D">
        <w:rPr>
          <w:rFonts w:ascii="Helvetica" w:hAnsi="Helvetica" w:cs="Helvetica"/>
          <w:color w:val="000000"/>
          <w:sz w:val="21"/>
          <w:szCs w:val="21"/>
        </w:rPr>
        <w:t>Uniform Manifold Approximation and Projection</w:t>
      </w:r>
      <w:r>
        <w:rPr>
          <w:rFonts w:ascii="Helvetica" w:hAnsi="Helvetica" w:cs="Helvetica"/>
          <w:color w:val="000000"/>
          <w:sz w:val="21"/>
          <w:szCs w:val="21"/>
        </w:rPr>
        <w:t>) is a method of dimension reduction developed for developing a reproducible method for graphing samples in a non-linearly constrained fashion. It has been heavily used by the single- For more information about this method see the reference below:</w:t>
      </w:r>
    </w:p>
    <w:p w14:paraId="0B90EB10" w14:textId="5D713073" w:rsidR="00DC2676" w:rsidRDefault="00F5502D"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Reference: </w:t>
      </w:r>
      <w:r w:rsidRPr="00F5502D">
        <w:rPr>
          <w:rFonts w:ascii="Helvetica" w:hAnsi="Helvetica" w:cs="Helvetica"/>
          <w:color w:val="000000"/>
          <w:sz w:val="21"/>
          <w:szCs w:val="21"/>
        </w:rPr>
        <w:t xml:space="preserve">McInnes, L, Healy, J, UMAP: Uniform Manifold Approximation and Projection for Dimension Reduction, </w:t>
      </w:r>
      <w:proofErr w:type="spellStart"/>
      <w:r w:rsidRPr="00F5502D">
        <w:rPr>
          <w:rFonts w:ascii="Helvetica" w:hAnsi="Helvetica" w:cs="Helvetica"/>
          <w:color w:val="000000"/>
          <w:sz w:val="21"/>
          <w:szCs w:val="21"/>
        </w:rPr>
        <w:t>ArXiv</w:t>
      </w:r>
      <w:proofErr w:type="spellEnd"/>
      <w:r w:rsidRPr="00F5502D">
        <w:rPr>
          <w:rFonts w:ascii="Helvetica" w:hAnsi="Helvetica" w:cs="Helvetica"/>
          <w:color w:val="000000"/>
          <w:sz w:val="21"/>
          <w:szCs w:val="21"/>
        </w:rPr>
        <w:t xml:space="preserve"> e-prints 1802.03426, 2018</w:t>
      </w:r>
    </w:p>
    <w:p w14:paraId="715524F6" w14:textId="77777777" w:rsidR="00EC4468" w:rsidRDefault="00F5502D" w:rsidP="00EC4468">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An Example of a UMAP for a set of samples produced is shown below:</w:t>
      </w:r>
    </w:p>
    <w:p w14:paraId="028F1D0F" w14:textId="33173A78" w:rsidR="00DC2676" w:rsidRDefault="00F5502D" w:rsidP="00EC4468">
      <w:pPr>
        <w:pStyle w:val="NormalWeb"/>
        <w:shd w:val="clear" w:color="auto" w:fill="FFFFFF"/>
        <w:spacing w:before="120" w:beforeAutospacing="0" w:after="120" w:afterAutospacing="0"/>
        <w:jc w:val="center"/>
        <w:rPr>
          <w:rFonts w:ascii="Helvetica" w:hAnsi="Helvetica" w:cs="Helvetica"/>
          <w:color w:val="000000"/>
          <w:sz w:val="21"/>
          <w:szCs w:val="21"/>
        </w:rPr>
      </w:pPr>
      <w:r>
        <w:rPr>
          <w:rFonts w:ascii="Helvetica" w:hAnsi="Helvetica" w:cs="Helvetica"/>
          <w:color w:val="000000"/>
          <w:sz w:val="21"/>
          <w:szCs w:val="21"/>
        </w:rPr>
        <w:br/>
      </w:r>
      <w:r w:rsidR="00C178CF">
        <w:rPr>
          <w:noProof/>
        </w:rPr>
        <w:drawing>
          <wp:inline distT="0" distB="0" distL="0" distR="0" wp14:anchorId="644B5353" wp14:editId="5B3BC3AE">
            <wp:extent cx="3882813" cy="291211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90583" cy="2917937"/>
                    </a:xfrm>
                    <a:prstGeom prst="rect">
                      <a:avLst/>
                    </a:prstGeom>
                    <a:noFill/>
                    <a:ln>
                      <a:noFill/>
                    </a:ln>
                  </pic:spPr>
                </pic:pic>
              </a:graphicData>
            </a:graphic>
          </wp:inline>
        </w:drawing>
      </w:r>
    </w:p>
    <w:p w14:paraId="4EAAB96C" w14:textId="4851215D" w:rsidR="009F631F" w:rsidRDefault="00EC4468"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In this particular example, color is being defined by the </w:t>
      </w:r>
      <w:r w:rsidR="00C178CF">
        <w:rPr>
          <w:rFonts w:ascii="Helvetica" w:hAnsi="Helvetica" w:cs="Helvetica"/>
          <w:color w:val="000000"/>
          <w:sz w:val="21"/>
          <w:szCs w:val="21"/>
        </w:rPr>
        <w:t>target “VEGFA”</w:t>
      </w:r>
      <w:r>
        <w:rPr>
          <w:rFonts w:ascii="Helvetica" w:hAnsi="Helvetica" w:cs="Helvetica"/>
          <w:color w:val="000000"/>
          <w:sz w:val="21"/>
          <w:szCs w:val="21"/>
        </w:rPr>
        <w:t>, shape is being set by the factor “</w:t>
      </w:r>
      <w:proofErr w:type="spellStart"/>
      <w:r>
        <w:rPr>
          <w:rFonts w:ascii="Helvetica" w:hAnsi="Helvetica" w:cs="Helvetica"/>
          <w:color w:val="000000"/>
          <w:sz w:val="21"/>
          <w:szCs w:val="21"/>
        </w:rPr>
        <w:t>SegmentName</w:t>
      </w:r>
      <w:proofErr w:type="spellEnd"/>
      <w:r>
        <w:rPr>
          <w:rFonts w:ascii="Helvetica" w:hAnsi="Helvetica" w:cs="Helvetica"/>
          <w:color w:val="000000"/>
          <w:sz w:val="21"/>
          <w:szCs w:val="21"/>
        </w:rPr>
        <w:t xml:space="preserve">”, and the color palette used is “Set1”. Here we observe 3 clusters. As </w:t>
      </w:r>
      <w:r w:rsidR="009E15FC">
        <w:rPr>
          <w:rFonts w:ascii="Helvetica" w:hAnsi="Helvetica" w:cs="Helvetica"/>
          <w:color w:val="000000"/>
          <w:sz w:val="21"/>
          <w:szCs w:val="21"/>
        </w:rPr>
        <w:t xml:space="preserve">with </w:t>
      </w:r>
      <w:proofErr w:type="spellStart"/>
      <w:r w:rsidR="009E15FC">
        <w:rPr>
          <w:rFonts w:ascii="Helvetica" w:hAnsi="Helvetica" w:cs="Helvetica"/>
          <w:color w:val="000000"/>
          <w:sz w:val="21"/>
          <w:szCs w:val="21"/>
        </w:rPr>
        <w:t>tSNE</w:t>
      </w:r>
      <w:proofErr w:type="spellEnd"/>
      <w:r>
        <w:rPr>
          <w:rFonts w:ascii="Helvetica" w:hAnsi="Helvetica" w:cs="Helvetica"/>
          <w:color w:val="000000"/>
          <w:sz w:val="21"/>
          <w:szCs w:val="21"/>
        </w:rPr>
        <w:t xml:space="preserve">, two clusters are </w:t>
      </w:r>
      <w:proofErr w:type="spellStart"/>
      <w:r>
        <w:rPr>
          <w:rFonts w:ascii="Helvetica" w:hAnsi="Helvetica" w:cs="Helvetica"/>
          <w:color w:val="000000"/>
          <w:sz w:val="21"/>
          <w:szCs w:val="21"/>
        </w:rPr>
        <w:t>PanCK</w:t>
      </w:r>
      <w:proofErr w:type="spellEnd"/>
      <w:r>
        <w:rPr>
          <w:rFonts w:ascii="Helvetica" w:hAnsi="Helvetica" w:cs="Helvetica"/>
          <w:color w:val="000000"/>
          <w:sz w:val="21"/>
          <w:szCs w:val="21"/>
        </w:rPr>
        <w:t>-positive</w:t>
      </w:r>
      <w:r w:rsidR="00C178CF">
        <w:rPr>
          <w:rFonts w:ascii="Helvetica" w:hAnsi="Helvetica" w:cs="Helvetica"/>
          <w:color w:val="000000"/>
          <w:sz w:val="21"/>
          <w:szCs w:val="21"/>
        </w:rPr>
        <w:t xml:space="preserve">, which show higher expression of VEGFA than the </w:t>
      </w:r>
      <w:proofErr w:type="spellStart"/>
      <w:r w:rsidR="00C178CF">
        <w:rPr>
          <w:rFonts w:ascii="Helvetica" w:hAnsi="Helvetica" w:cs="Helvetica"/>
          <w:color w:val="000000"/>
          <w:sz w:val="21"/>
          <w:szCs w:val="21"/>
        </w:rPr>
        <w:t>PanCK</w:t>
      </w:r>
      <w:proofErr w:type="spellEnd"/>
      <w:r w:rsidR="00C178CF">
        <w:rPr>
          <w:rFonts w:ascii="Helvetica" w:hAnsi="Helvetica" w:cs="Helvetica"/>
          <w:color w:val="000000"/>
          <w:sz w:val="21"/>
          <w:szCs w:val="21"/>
        </w:rPr>
        <w:t>-negative segments</w:t>
      </w:r>
      <w:r w:rsidR="009E15FC">
        <w:rPr>
          <w:rFonts w:ascii="Helvetica" w:hAnsi="Helvetica" w:cs="Helvetica"/>
          <w:color w:val="000000"/>
          <w:sz w:val="21"/>
          <w:szCs w:val="21"/>
        </w:rPr>
        <w:t>, which would be expected in the colorectal cancer setting.</w:t>
      </w:r>
    </w:p>
    <w:p w14:paraId="55D084F8" w14:textId="77777777" w:rsidR="00123CAD" w:rsidRDefault="00123CAD" w:rsidP="0004406D">
      <w:pPr>
        <w:pStyle w:val="NormalWeb"/>
        <w:shd w:val="clear" w:color="auto" w:fill="FFFFFF"/>
        <w:spacing w:before="120" w:beforeAutospacing="0" w:after="120" w:afterAutospacing="0"/>
        <w:rPr>
          <w:rFonts w:ascii="Helvetica" w:hAnsi="Helvetica" w:cs="Helvetica"/>
          <w:b/>
          <w:color w:val="000000"/>
          <w:sz w:val="21"/>
          <w:szCs w:val="21"/>
        </w:rPr>
      </w:pPr>
    </w:p>
    <w:p w14:paraId="3B78605F" w14:textId="00D3BB99" w:rsidR="00123CAD" w:rsidRPr="006F5EA9" w:rsidRDefault="00123CAD" w:rsidP="0004406D">
      <w:pPr>
        <w:pStyle w:val="NormalWeb"/>
        <w:shd w:val="clear" w:color="auto" w:fill="FFFFFF"/>
        <w:spacing w:before="120" w:beforeAutospacing="0" w:after="120" w:afterAutospacing="0"/>
        <w:rPr>
          <w:rFonts w:ascii="Helvetica" w:hAnsi="Helvetica" w:cs="Helvetica"/>
          <w:color w:val="000000"/>
          <w:sz w:val="22"/>
          <w:szCs w:val="21"/>
        </w:rPr>
      </w:pPr>
      <w:r w:rsidRPr="006F5EA9">
        <w:rPr>
          <w:rFonts w:ascii="Helvetica" w:hAnsi="Helvetica" w:cs="Helvetica"/>
          <w:b/>
          <w:color w:val="000000"/>
          <w:sz w:val="22"/>
          <w:szCs w:val="21"/>
        </w:rPr>
        <w:lastRenderedPageBreak/>
        <w:t>CSV Outputs</w:t>
      </w:r>
    </w:p>
    <w:p w14:paraId="7423146E" w14:textId="54C6EE79" w:rsidR="00123CAD" w:rsidRDefault="00123CAD"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In addition to graphs, the plugin will also output a CSV file with new data columns depending on what variables were used.</w:t>
      </w:r>
    </w:p>
    <w:p w14:paraId="6EB771F2" w14:textId="091E1589" w:rsidR="00123CAD" w:rsidRDefault="00123CAD" w:rsidP="0004406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New data columns:</w:t>
      </w:r>
    </w:p>
    <w:p w14:paraId="5CC559E3" w14:textId="3195B297" w:rsidR="00123CAD" w:rsidRDefault="00123CAD" w:rsidP="00123CAD">
      <w:pPr>
        <w:pStyle w:val="NormalWeb"/>
        <w:numPr>
          <w:ilvl w:val="0"/>
          <w:numId w:val="3"/>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If color is set to a target name it shall be included in the table, with the log2 count values shown for the target based on the active data frame selected</w:t>
      </w:r>
    </w:p>
    <w:p w14:paraId="56F10945" w14:textId="6B79C174" w:rsidR="00123CAD" w:rsidRDefault="00123CAD" w:rsidP="00123CAD">
      <w:pPr>
        <w:pStyle w:val="NormalWeb"/>
        <w:numPr>
          <w:ilvl w:val="0"/>
          <w:numId w:val="3"/>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 xml:space="preserve">If UMAP or </w:t>
      </w:r>
      <w:proofErr w:type="spellStart"/>
      <w:r>
        <w:rPr>
          <w:rFonts w:ascii="Helvetica" w:hAnsi="Helvetica" w:cs="Helvetica"/>
          <w:color w:val="000000"/>
          <w:sz w:val="21"/>
          <w:szCs w:val="21"/>
        </w:rPr>
        <w:t>tSNE</w:t>
      </w:r>
      <w:proofErr w:type="spellEnd"/>
      <w:r>
        <w:rPr>
          <w:rFonts w:ascii="Helvetica" w:hAnsi="Helvetica" w:cs="Helvetica"/>
          <w:color w:val="000000"/>
          <w:sz w:val="21"/>
          <w:szCs w:val="21"/>
        </w:rPr>
        <w:t xml:space="preserve"> is selected 2 new columns (Dim1 and Dim2) will be added. If PCA is selected Dim3 will also be added. Dim1&amp;2 represent the graphed values, Dim3 is added in case users are interested in graphing additional PCs.</w:t>
      </w:r>
    </w:p>
    <w:p w14:paraId="38FF62B9" w14:textId="0668FAC9" w:rsidR="009E15FC" w:rsidRDefault="009E15FC" w:rsidP="009E15FC">
      <w:pPr>
        <w:pStyle w:val="NormalWeb"/>
        <w:numPr>
          <w:ilvl w:val="1"/>
          <w:numId w:val="3"/>
        </w:numPr>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If a PCA is used, please note that we do not capture the variance explained, and you may need to use another tool if you want to investigate further dimensions of the data more deeply.</w:t>
      </w:r>
    </w:p>
    <w:p w14:paraId="42FF1441" w14:textId="0BD31D79" w:rsidR="00123CAD" w:rsidRPr="00123CAD" w:rsidRDefault="00123CAD" w:rsidP="00123CAD">
      <w:pPr>
        <w:pStyle w:val="NormalWeb"/>
        <w:shd w:val="clear" w:color="auto" w:fill="FFFFFF"/>
        <w:spacing w:before="120" w:beforeAutospacing="0" w:after="120" w:afterAutospacing="0"/>
        <w:rPr>
          <w:rFonts w:ascii="Helvetica" w:hAnsi="Helvetica" w:cs="Helvetica"/>
          <w:color w:val="000000"/>
          <w:sz w:val="21"/>
          <w:szCs w:val="21"/>
        </w:rPr>
      </w:pPr>
      <w:r>
        <w:rPr>
          <w:rFonts w:ascii="Helvetica" w:hAnsi="Helvetica" w:cs="Helvetica"/>
          <w:color w:val="000000"/>
          <w:sz w:val="21"/>
          <w:szCs w:val="21"/>
        </w:rPr>
        <w:t>These columns will appear at the end of the CSV file.</w:t>
      </w:r>
    </w:p>
    <w:sectPr w:rsidR="00123CAD" w:rsidRPr="00123CAD" w:rsidSect="00F550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E4ED6"/>
    <w:multiLevelType w:val="hybridMultilevel"/>
    <w:tmpl w:val="9B822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E2CF9"/>
    <w:multiLevelType w:val="hybridMultilevel"/>
    <w:tmpl w:val="1BC6BE00"/>
    <w:lvl w:ilvl="0" w:tplc="11C646D0">
      <w:start w:val="1"/>
      <w:numFmt w:val="bullet"/>
      <w:lvlText w:val=""/>
      <w:lvlJc w:val="left"/>
      <w:pPr>
        <w:ind w:left="720" w:hanging="360"/>
      </w:pPr>
      <w:rPr>
        <w:rFonts w:ascii="Symbol" w:eastAsia="Times New Roman"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F125F"/>
    <w:multiLevelType w:val="hybridMultilevel"/>
    <w:tmpl w:val="98E63400"/>
    <w:lvl w:ilvl="0" w:tplc="0AD26A4E">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A"/>
    <w:rsid w:val="00012BA5"/>
    <w:rsid w:val="0004406D"/>
    <w:rsid w:val="0008740E"/>
    <w:rsid w:val="00123CAD"/>
    <w:rsid w:val="001E579C"/>
    <w:rsid w:val="00265953"/>
    <w:rsid w:val="00274B3B"/>
    <w:rsid w:val="00374503"/>
    <w:rsid w:val="003B3261"/>
    <w:rsid w:val="00402A59"/>
    <w:rsid w:val="0045292E"/>
    <w:rsid w:val="004E0097"/>
    <w:rsid w:val="004E583C"/>
    <w:rsid w:val="005D1E17"/>
    <w:rsid w:val="00602289"/>
    <w:rsid w:val="006120C5"/>
    <w:rsid w:val="006A1C7D"/>
    <w:rsid w:val="006F5EA9"/>
    <w:rsid w:val="006F70ED"/>
    <w:rsid w:val="00702ECA"/>
    <w:rsid w:val="0070443F"/>
    <w:rsid w:val="00745FA0"/>
    <w:rsid w:val="0078163B"/>
    <w:rsid w:val="00791C40"/>
    <w:rsid w:val="00797A6F"/>
    <w:rsid w:val="00825332"/>
    <w:rsid w:val="008C537C"/>
    <w:rsid w:val="008C6D8D"/>
    <w:rsid w:val="008F0EA2"/>
    <w:rsid w:val="00926E02"/>
    <w:rsid w:val="009B2917"/>
    <w:rsid w:val="009E15FC"/>
    <w:rsid w:val="009F631F"/>
    <w:rsid w:val="00A46D46"/>
    <w:rsid w:val="00A90291"/>
    <w:rsid w:val="00AA0AA0"/>
    <w:rsid w:val="00AA5035"/>
    <w:rsid w:val="00AB3454"/>
    <w:rsid w:val="00AD2FD1"/>
    <w:rsid w:val="00B668E2"/>
    <w:rsid w:val="00BA6C01"/>
    <w:rsid w:val="00C178CF"/>
    <w:rsid w:val="00C25DC2"/>
    <w:rsid w:val="00C46183"/>
    <w:rsid w:val="00C5071A"/>
    <w:rsid w:val="00C703E1"/>
    <w:rsid w:val="00CD4BC5"/>
    <w:rsid w:val="00CE171A"/>
    <w:rsid w:val="00DC2676"/>
    <w:rsid w:val="00DC55AC"/>
    <w:rsid w:val="00E543AC"/>
    <w:rsid w:val="00E96701"/>
    <w:rsid w:val="00EC4468"/>
    <w:rsid w:val="00F379AE"/>
    <w:rsid w:val="00F426D7"/>
    <w:rsid w:val="00F5502D"/>
    <w:rsid w:val="00F9155D"/>
    <w:rsid w:val="00FB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726F"/>
  <w15:chartTrackingRefBased/>
  <w15:docId w15:val="{5AC1CBCB-2377-4822-91E9-178AFF9F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7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2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76"/>
    <w:rPr>
      <w:rFonts w:ascii="Segoe UI" w:hAnsi="Segoe UI" w:cs="Segoe UI"/>
      <w:sz w:val="18"/>
      <w:szCs w:val="18"/>
    </w:rPr>
  </w:style>
  <w:style w:type="paragraph" w:styleId="ListParagraph">
    <w:name w:val="List Paragraph"/>
    <w:basedOn w:val="Normal"/>
    <w:uiPriority w:val="34"/>
    <w:qFormat/>
    <w:rsid w:val="008F0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2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6</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Danaher</dc:creator>
  <cp:keywords/>
  <dc:description/>
  <cp:lastModifiedBy>Jason Reeves</cp:lastModifiedBy>
  <cp:revision>17</cp:revision>
  <dcterms:created xsi:type="dcterms:W3CDTF">2020-09-10T20:33:00Z</dcterms:created>
  <dcterms:modified xsi:type="dcterms:W3CDTF">2020-09-17T15:54:00Z</dcterms:modified>
</cp:coreProperties>
</file>